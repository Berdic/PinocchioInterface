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comments.xml" ContentType="application/vnd.openxmlformats-officedocument.wordprocessingml.comments+xml"/>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ins w:id="0" w:author="Dinu Dragan" w:date="2016-09-22T11:09:00Z"/>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CorelDraw.Graphic.7" ShapeID="ole_rId2" DrawAspect="Content" ObjectID="_454354371"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rFonts w:ascii="Arial" w:hAnsi="Arial" w:cs="Arial"/>
                <w:sz w:val="32"/>
                <w:szCs w:val="32"/>
              </w:rPr>
            </w:pPr>
            <w:ins w:id="1" w:author="Dinu Dragan" w:date="2016-09-22T11:09:00Z">
              <w:commentRangeStart w:id="0"/>
              <w:r>
                <w:rPr>
                  <w:rFonts w:cs="Arial" w:ascii="Arial" w:hAnsi="Arial"/>
                  <w:sz w:val="32"/>
                  <w:szCs w:val="32"/>
                </w:rPr>
                <w:t>УНИВЕРЗИТЕТ</w:t>
              </w:r>
            </w:ins>
            <w:r>
              <w:rPr>
                <w:rFonts w:cs="Arial" w:ascii="Arial" w:hAnsi="Arial"/>
                <w:sz w:val="32"/>
                <w:szCs w:val="32"/>
              </w:rPr>
            </w:r>
            <w:ins w:id="2" w:author="Dinu Dragan" w:date="2016-09-22T11:09:00Z">
              <w:commentRangeEnd w:id="0"/>
              <w:r>
                <w:commentReference w:id="0"/>
              </w:r>
              <w:r>
                <w:rPr>
                  <w:rFonts w:cs="Arial" w:ascii="Arial" w:hAnsi="Arial"/>
                  <w:sz w:val="32"/>
                  <w:szCs w:val="32"/>
                </w:rPr>
                <w:t xml:space="preserve"> У НОВОМ САДУ</w:t>
              </w:r>
            </w:ins>
          </w:p>
          <w:p>
            <w:pPr>
              <w:pStyle w:val="Tekst"/>
              <w:spacing w:before="120" w:after="0"/>
              <w:jc w:val="center"/>
              <w:rPr>
                <w:rFonts w:ascii="Arial" w:hAnsi="Arial" w:cs="Arial"/>
                <w:b/>
                <w:b/>
                <w:spacing w:val="34"/>
                <w:sz w:val="32"/>
              </w:rPr>
            </w:pPr>
            <w:ins w:id="3" w:author="Dinu Dragan" w:date="2016-09-22T11:09:00Z">
              <w:r>
                <w:rPr>
                  <w:rFonts w:cs="Arial" w:ascii="Arial" w:hAnsi="Arial"/>
                  <w:b/>
                  <w:sz w:val="32"/>
                  <w:szCs w:val="32"/>
                </w:rPr>
                <w:t>ФАКУЛТЕТ ТЕХНИЧКИХ НАУКА У НОВОМ САДУ</w:t>
              </w:r>
            </w:ins>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rFonts w:ascii="Arial" w:hAnsi="Arial" w:cs="Arial"/>
                <w:spacing w:val="12"/>
                <w:sz w:val="24"/>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sz w:val="72"/>
          <w:szCs w:val="52"/>
        </w:rPr>
      </w:pPr>
      <w:ins w:id="4" w:author="Dinu Dragan" w:date="2016-09-22T11:12:00Z">
        <w:r>
          <w:rPr>
            <w:sz w:val="32"/>
            <w:lang w:val="sr-Latn-RS"/>
          </w:rPr>
          <w:t>Nikola Berdić (E2-66/2015)</w:t>
        </w:r>
      </w:ins>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bookmarkStart w:id="0" w:name="_GoBack232323"/>
      <w:bookmarkStart w:id="1" w:name="_GoBack232323"/>
      <w:bookmarkEnd w:id="1"/>
      <w:r>
        <w:rPr>
          <w:sz w:val="52"/>
          <w:szCs w:val="52"/>
        </w:rPr>
      </w:r>
    </w:p>
    <w:p>
      <w:pPr>
        <w:pStyle w:val="Normal"/>
        <w:jc w:val="center"/>
        <w:rPr>
          <w:sz w:val="52"/>
          <w:szCs w:val="52"/>
          <w:ins w:id="6" w:author="Dinu Dragan" w:date="2016-09-22T11:10:00Z"/>
        </w:rPr>
      </w:pPr>
      <w:ins w:id="5" w:author="Dinu Dragan" w:date="2016-09-22T11:10:00Z">
        <w:r>
          <w:rPr>
            <w:sz w:val="52"/>
            <w:szCs w:val="52"/>
          </w:rPr>
        </w:r>
      </w:ins>
    </w:p>
    <w:p>
      <w:pPr>
        <w:pStyle w:val="Normal"/>
        <w:jc w:val="center"/>
        <w:rPr>
          <w:sz w:val="52"/>
          <w:szCs w:val="52"/>
        </w:rPr>
      </w:pPr>
      <w:r>
        <w:rPr>
          <w:sz w:val="52"/>
          <w:szCs w:val="52"/>
        </w:rPr>
      </w:r>
    </w:p>
    <w:p>
      <w:pPr>
        <w:pStyle w:val="Normal"/>
        <w:jc w:val="center"/>
        <w:rPr>
          <w:sz w:val="56"/>
          <w:szCs w:val="56"/>
        </w:rPr>
      </w:pPr>
      <w:r>
        <w:rPr>
          <w:sz w:val="56"/>
          <w:szCs w:val="56"/>
          <w:lang w:val="sr-Latn-RS"/>
          <w:rPrChange w:id="0" w:author="Dinu Dragan" w:date="2016-09-22T11:12:00Z">
            <w:rPr>
              <w:sz w:val="52"/>
              <w:szCs w:val="52"/>
              <w:lang w:val="sr-Latn-RS"/>
            </w:rPr>
          </w:rPrChange>
        </w:rPr>
        <w:t xml:space="preserve">Autorigovanje 3D </w:t>
      </w:r>
    </w:p>
    <w:p>
      <w:pPr>
        <w:pStyle w:val="Normal"/>
        <w:jc w:val="center"/>
        <w:rPr>
          <w:sz w:val="56"/>
          <w:szCs w:val="56"/>
        </w:rPr>
      </w:pPr>
      <w:r>
        <w:rPr>
          <w:sz w:val="56"/>
          <w:szCs w:val="56"/>
          <w:lang w:val="sr-Latn-RS"/>
          <w:rPrChange w:id="0" w:author="Dinu Dragan" w:date="2016-09-22T11:12:00Z">
            <w:rPr>
              <w:sz w:val="52"/>
              <w:szCs w:val="52"/>
              <w:lang w:val="sr-Latn-RS"/>
            </w:rPr>
          </w:rPrChange>
        </w:rPr>
        <w:t>modela pomoću „Pinocchio“</w:t>
      </w:r>
    </w:p>
    <w:p>
      <w:pPr>
        <w:pStyle w:val="Normal"/>
        <w:jc w:val="center"/>
        <w:rPr/>
      </w:pPr>
      <w:ins w:id="9" w:author="Dinu Dragan" w:date="2016-09-22T10:03:00Z">
        <w:r>
          <w:rPr>
            <w:sz w:val="56"/>
            <w:szCs w:val="56"/>
            <w:lang w:val="sr-Latn-RS"/>
          </w:rPr>
          <w:t xml:space="preserve">programske </w:t>
        </w:r>
      </w:ins>
      <w:r>
        <w:rPr>
          <w:sz w:val="56"/>
          <w:szCs w:val="56"/>
          <w:lang w:val="sr-Latn-RS"/>
        </w:rPr>
        <w:commentReference w:id="1"/>
      </w:r>
      <w:r>
        <w:rPr>
          <w:sz w:val="56"/>
          <w:szCs w:val="56"/>
          <w:lang w:val="sr-Latn-RS"/>
        </w:rPr>
        <w:commentReference w:id="2"/>
      </w:r>
      <w:r>
        <w:rPr>
          <w:sz w:val="56"/>
          <w:szCs w:val="56"/>
          <w:lang w:val="sr-Latn-RS"/>
          <w:rPrChange w:id="0" w:author="Dinu Dragan" w:date="2016-09-22T11:12:00Z">
            <w:rPr>
              <w:sz w:val="52"/>
              <w:szCs w:val="52"/>
              <w:lang w:val="sr-Latn-RS"/>
            </w:rPr>
          </w:rPrChange>
        </w:rPr>
        <w:t>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32"/>
          <w:szCs w:val="32"/>
          <w:lang w:val="sr-Latn-RS"/>
        </w:rPr>
      </w:pPr>
      <w:ins w:id="11" w:author="Dinu Dragan" w:date="2016-09-22T11:11:00Z">
        <w:r>
          <w:rPr>
            <w:sz w:val="32"/>
            <w:szCs w:val="32"/>
            <w:lang w:val="sr-Latn-RS"/>
          </w:rPr>
          <w:t>Seminarski rad</w:t>
        </w:r>
      </w:ins>
    </w:p>
    <w:p>
      <w:pPr>
        <w:pStyle w:val="Normal"/>
        <w:jc w:val="center"/>
        <w:rPr>
          <w:sz w:val="32"/>
          <w:szCs w:val="32"/>
          <w:lang w:val="sr-Latn-RS"/>
        </w:rPr>
      </w:pPr>
      <w:ins w:id="12" w:author="Dinu Dragan" w:date="2016-09-22T11:10:00Z">
        <w:r>
          <w:rPr>
            <w:sz w:val="32"/>
            <w:szCs w:val="32"/>
            <w:lang w:val="sr-Latn-RS"/>
          </w:rPr>
          <w:t xml:space="preserve">- </w:t>
        </w:r>
      </w:ins>
      <w:ins w:id="13" w:author="Dinu Dragan" w:date="2016-09-22T11:11:00Z">
        <w:r>
          <w:rPr>
            <w:sz w:val="32"/>
            <w:szCs w:val="32"/>
            <w:lang w:val="sr-Latn-RS"/>
          </w:rPr>
          <w:t>iz predmeta Multimedijalni sistemi</w:t>
        </w:r>
      </w:ins>
      <w:ins w:id="14" w:author="Dinu Dragan" w:date="2016-09-22T11:10:00Z">
        <w:r>
          <w:rPr>
            <w:sz w:val="32"/>
            <w:szCs w:val="32"/>
            <w:lang w:val="sr-Latn-RS"/>
          </w:rPr>
          <w:t xml:space="preserve"> -</w:t>
        </w:r>
      </w:ins>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del w:id="16" w:author="Dinu Dragan" w:date="2016-09-22T11:12:00Z"/>
        </w:rPr>
      </w:pPr>
      <w:del w:id="15" w:author="Dinu Dragan" w:date="2016-09-22T11:12:00Z">
        <w:r>
          <w:rPr>
            <w:sz w:val="52"/>
            <w:szCs w:val="52"/>
            <w:lang w:val="sr-Latn-RS"/>
          </w:rPr>
        </w:r>
      </w:del>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rPr/>
      </w:pPr>
      <w:r>
        <w:rPr>
          <w:lang w:val="sr-Latn-RS"/>
        </w:rPr>
        <w:t>Mentor:</w:t>
        <w:tab/>
        <w:tab/>
        <w:tab/>
        <w:tab/>
        <w:tab/>
        <w:tab/>
        <w:tab/>
        <w:tab/>
        <w:tab/>
      </w:r>
      <w:del w:id="17" w:author="Dinu Dragan" w:date="2016-09-22T11:12:00Z">
        <w:r>
          <w:rPr>
            <w:lang w:val="sr-Latn-RS"/>
          </w:rPr>
          <w:delText>Student:</w:delText>
        </w:r>
      </w:del>
    </w:p>
    <w:p>
      <w:pPr>
        <w:pStyle w:val="Normal"/>
        <w:rPr/>
      </w:pPr>
      <w:r>
        <w:rPr>
          <w:lang w:val="sr-Latn-RS"/>
        </w:rPr>
        <w:t xml:space="preserve">Prof. dr </w:t>
      </w:r>
      <w:r>
        <w:rPr>
          <w:highlight w:val="yellow"/>
          <w:lang w:val="sr-Latn-RS"/>
          <w:rPrChange w:id="0" w:author="Dinu Dragan" w:date="2016-09-22T10:04:00Z">
            <w:rPr>
              <w:lang w:val="sr-Latn-RS"/>
            </w:rPr>
          </w:rPrChange>
        </w:rPr>
        <w:t>Ivetić</w:t>
      </w:r>
      <w:r>
        <w:rPr>
          <w:lang w:val="sr-Latn-RS"/>
        </w:rPr>
        <w:t xml:space="preserve"> Dragan</w:t>
        <w:tab/>
        <w:tab/>
        <w:tab/>
        <w:tab/>
        <w:tab/>
        <w:tab/>
        <w:tab/>
        <w:tab/>
      </w:r>
      <w:del w:id="19" w:author="Dinu Dragan" w:date="2016-09-22T11:12:00Z">
        <w:r>
          <w:rPr>
            <w:lang w:val="sr-Latn-RS"/>
          </w:rPr>
          <w:delText>Nikola Berdić, E2-66/2015</w:delText>
        </w:r>
      </w:del>
    </w:p>
    <w:p>
      <w:pPr>
        <w:pStyle w:val="Normal"/>
        <w:rPr>
          <w:lang w:val="sr-Latn-RS"/>
        </w:rPr>
      </w:pPr>
      <w:r>
        <w:rPr>
          <w:lang w:val="sr-Latn-RS"/>
        </w:rPr>
      </w:r>
    </w:p>
    <w:p>
      <w:pPr>
        <w:pStyle w:val="Normal"/>
        <w:rPr/>
      </w:pPr>
      <w:r>
        <w:rPr>
          <w:b/>
          <w:bCs/>
          <w:lang w:val="sr-Latn-RS"/>
        </w:rPr>
        <w:t>1. Uvod</w:t>
      </w:r>
    </w:p>
    <w:p>
      <w:pPr>
        <w:pStyle w:val="Normal"/>
        <w:rPr>
          <w:b/>
          <w:b/>
          <w:bCs/>
          <w:lang w:val="sr-Latn-RS"/>
        </w:rPr>
      </w:pPr>
      <w:r>
        <w:rPr>
          <w:b/>
          <w:bCs/>
          <w:lang w:val="sr-Latn-RS"/>
        </w:rPr>
      </w:r>
    </w:p>
    <w:p>
      <w:pPr>
        <w:pStyle w:val="Normal"/>
        <w:jc w:val="both"/>
        <w:rPr/>
      </w:pPr>
      <w:r>
        <w:rPr>
          <w:b/>
          <w:bCs/>
          <w:lang w:val="sr-Latn-RS"/>
        </w:rPr>
        <w:tab/>
      </w:r>
      <w:r>
        <w:rPr>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skeletona sa modelom naziva se rigovanje i uglavnom se radi ručno, pomoću softvera za 3D modelovanje, kao što su Maya ili Blender.</w:t>
      </w:r>
    </w:p>
    <w:p>
      <w:pPr>
        <w:pStyle w:val="Normal"/>
        <w:jc w:val="both"/>
        <w:rPr>
          <w:lang w:val="sr-Latn-RS"/>
        </w:rPr>
      </w:pPr>
      <w:r>
        <w:rPr>
          <w:lang w:val="sr-Latn-RS"/>
        </w:rPr>
        <w:tab/>
        <w:t xml:space="preserve">Ručno rigovanje može biti obeshrabrujuće za početnike, ali i vrlo vremenski zahtevno za eksperte zato što svaki model mora biti rigovan odvojeno. U ovom seminarskom proučićrmo </w:t>
      </w:r>
      <w:r>
        <w:rPr>
          <w:lang w:val="sr-Latn-RS"/>
        </w:rPr>
        <w:commentReference w:id="3"/>
      </w:r>
      <w:r>
        <w:rPr>
          <w:lang w:val="sr-Latn-RS"/>
        </w:rPr>
        <w:commentReference w:id="4"/>
      </w:r>
      <w:r>
        <w:rPr>
          <w:lang w:val="sr-Latn-RS"/>
        </w:rPr>
        <w:t>biblioteku za automatsko rigovanje</w:t>
      </w:r>
      <w:ins w:id="20" w:author="Dinu Dragan" w:date="2016-09-22T09:53:00Z">
        <w:r>
          <w:rPr>
            <w:lang w:val="sr-Latn-RS"/>
          </w:rPr>
          <w:t xml:space="preserve"> meš modela</w:t>
        </w:r>
      </w:ins>
      <w:r>
        <w:rPr>
          <w:lang w:val="sr-Latn-RS"/>
        </w:rPr>
        <w:t xml:space="preserve"> „Pinocchio“. Glavna </w:t>
      </w:r>
      <w:del w:id="21" w:author="Dinu Dragan" w:date="2016-09-22T09:54:00Z">
        <w:r>
          <w:rPr>
            <w:lang w:val="sr-Latn-RS"/>
          </w:rPr>
          <w:delText xml:space="preserve">ideja </w:delText>
        </w:r>
      </w:del>
      <w:ins w:id="22" w:author="Dinu Dragan" w:date="2016-09-22T09:54:00Z">
        <w:r>
          <w:rPr>
            <w:lang w:val="sr-Latn-RS"/>
          </w:rPr>
          <w:t xml:space="preserve">namena </w:t>
        </w:r>
      </w:ins>
      <w:r>
        <w:rPr>
          <w:lang w:val="sr-Latn-RS"/>
        </w:rPr>
        <w:t xml:space="preserve">biblioteke je da omogući automatsko rigovanje bez ikakve pomoći korisnika. </w:t>
      </w:r>
    </w:p>
    <w:p>
      <w:pPr>
        <w:pStyle w:val="Normal"/>
        <w:ind w:firstLine="720"/>
        <w:jc w:val="both"/>
        <w:pPrChange w:id="0" w:author="Dinu Dragan" w:date="2016-09-22T09:54:00Z">
          <w:pPr>
            <w:jc w:val="both"/>
          </w:pPr>
        </w:pPrChange>
        <w:rPr>
          <w:lang w:val="sr-Latn-RS"/>
          <w:ins w:id="32" w:author="Dinu Dragan" w:date="2016-09-22T09:59:00Z"/>
        </w:rPr>
      </w:pPr>
      <w:ins w:id="23" w:author="Dinu Dragan" w:date="2016-09-22T09:54:00Z">
        <w:r>
          <w:rPr>
            <w:lang w:val="sr-Latn-RS"/>
          </w:rPr>
          <w:t xml:space="preserve">Zadatak seminarskog rada je da prouči </w:t>
        </w:r>
      </w:ins>
      <w:ins w:id="24" w:author="Dinu Dragan" w:date="2016-09-22T09:55:00Z">
        <w:r>
          <w:rPr>
            <w:lang w:val="sr-Latn-RS"/>
          </w:rPr>
          <w:t>„Pinocchio“</w:t>
        </w:r>
      </w:ins>
      <w:ins w:id="25" w:author="Dinu Dragan" w:date="2016-09-22T09:55:00Z">
        <w:r>
          <w:rPr>
            <w:lang w:val="sr-Latn-RS"/>
          </w:rPr>
          <w:t xml:space="preserve"> programski biblioteku, da ocenu njene upotrebljivosti i da </w:t>
        </w:r>
      </w:ins>
      <w:ins w:id="26" w:author="Dinu Dragan" w:date="2016-09-22T10:47:00Z">
        <w:r>
          <w:rPr>
            <w:lang w:val="sr-Latn-RS"/>
          </w:rPr>
          <w:t xml:space="preserve">je proširi tako da se </w:t>
        </w:r>
      </w:ins>
      <w:ins w:id="27" w:author="Dinu Dragan" w:date="2016-09-22T09:57:00Z">
        <w:r>
          <w:rPr>
            <w:lang w:val="sr-Latn-RS"/>
          </w:rPr>
          <w:t>obezbediti jednostavnije okruženje (sa napredni</w:t>
        </w:r>
      </w:ins>
      <w:ins w:id="28" w:author="Dinu Dragan" w:date="2016-09-22T09:58:00Z">
        <w:r>
          <w:rPr>
            <w:lang w:val="sr-Latn-RS"/>
          </w:rPr>
          <w:t>m</w:t>
        </w:r>
      </w:ins>
      <w:ins w:id="29" w:author="Dinu Dragan" w:date="2016-09-22T09:57:00Z">
        <w:r>
          <w:rPr>
            <w:lang w:val="sr-Latn-RS"/>
          </w:rPr>
          <w:t xml:space="preserve"> elementima interakcije)</w:t>
        </w:r>
      </w:ins>
      <w:ins w:id="30" w:author="Dinu Dragan" w:date="2016-09-22T09:58:00Z">
        <w:r>
          <w:rPr>
            <w:lang w:val="sr-Latn-RS"/>
          </w:rPr>
          <w:t xml:space="preserve"> za njeno korišćenje.</w:t>
        </w:r>
      </w:ins>
      <w:ins w:id="31" w:author="Dinu Dragan" w:date="2016-09-22T09:57:00Z">
        <w:r>
          <w:rPr>
            <w:lang w:val="sr-Latn-RS"/>
          </w:rPr>
          <w:t xml:space="preserve"> </w:t>
        </w:r>
      </w:ins>
    </w:p>
    <w:p>
      <w:pPr>
        <w:pStyle w:val="Normal"/>
        <w:ind w:firstLine="720"/>
        <w:jc w:val="both"/>
        <w:pPrChange w:id="0" w:author="Dinu Dragan" w:date="2016-09-22T09:54:00Z">
          <w:pPr>
            <w:jc w:val="both"/>
          </w:pPr>
        </w:pPrChange>
        <w:rPr/>
      </w:pPr>
      <w:del w:id="33" w:author="Dinu Dragan" w:date="2016-09-22T09:59:00Z">
        <w:r>
          <w:rPr>
            <w:highlight w:val="yellow"/>
            <w:lang w:val="sr-Latn-RS"/>
          </w:rPr>
          <w:delText>Proučićemo</w:delText>
        </w:r>
      </w:del>
      <w:r>
        <w:rPr>
          <w:highlight w:val="yellow"/>
          <w:lang w:val="sr-Latn-RS"/>
        </w:rPr>
        <w:t xml:space="preserve"> </w:t>
      </w:r>
      <w:r>
        <w:rPr>
          <w:lang w:val="sr-Latn-RS"/>
        </w:rPr>
        <w:t>Upotrebljivost  „Pinocchio“ programske biblioteke biće određena tako što će se proučiti sledeća tri aspekta programske biblioteke:</w:t>
      </w:r>
    </w:p>
    <w:p>
      <w:pPr>
        <w:pStyle w:val="Normal"/>
        <w:numPr>
          <w:ilvl w:val="0"/>
          <w:numId w:val="1"/>
        </w:numPr>
        <w:jc w:val="both"/>
        <w:rPr/>
      </w:pPr>
      <w:r>
        <w:rPr>
          <w:lang w:val="sr-Latn-RS"/>
        </w:rPr>
        <w:t>Preformans</w:t>
      </w:r>
      <w:ins w:id="34" w:author="Dinu Dragan" w:date="2016-09-22T10:01:00Z">
        <w:r>
          <w:rPr>
            <w:lang w:val="sr-Latn-RS"/>
          </w:rPr>
          <w:t>a</w:t>
        </w:r>
      </w:ins>
      <w:del w:id="35" w:author="Dinu Dragan" w:date="2016-09-22T10:01:00Z">
        <w:r>
          <w:rPr>
            <w:lang w:val="sr-Latn-RS"/>
          </w:rPr>
          <w:delText>e</w:delText>
        </w:r>
      </w:del>
      <w:r>
        <w:rPr>
          <w:lang w:val="sr-Latn-RS"/>
        </w:rPr>
        <w:t xml:space="preserve"> – proces </w:t>
      </w:r>
      <w:r>
        <w:rPr>
          <w:lang w:val="sr-Latn-RS"/>
        </w:rPr>
        <w:commentReference w:id="5"/>
      </w:r>
      <w:r>
        <w:rPr>
          <w:lang w:val="sr-Latn-RS"/>
        </w:rPr>
        <w:commentReference w:id="6"/>
      </w:r>
      <w:r>
        <w:rPr>
          <w:lang w:val="sr-Latn-RS"/>
        </w:rPr>
        <w:t>biblioteke bi trebao da traje manje od ručnog rigovanja,</w:t>
      </w:r>
    </w:p>
    <w:p>
      <w:pPr>
        <w:pStyle w:val="Normal"/>
        <w:numPr>
          <w:ilvl w:val="0"/>
          <w:numId w:val="1"/>
        </w:numPr>
        <w:jc w:val="both"/>
        <w:rPr/>
      </w:pPr>
      <w:r>
        <w:rPr>
          <w:lang w:val="sr-Latn-RS"/>
        </w:rPr>
        <w:t>Samostalnost – proces biblioteke bi trebao što više da smanji umešanost korisnika,</w:t>
      </w:r>
    </w:p>
    <w:p>
      <w:pPr>
        <w:pStyle w:val="Normal"/>
        <w:numPr>
          <w:ilvl w:val="0"/>
          <w:numId w:val="1"/>
        </w:numPr>
        <w:jc w:val="both"/>
        <w:rPr/>
      </w:pPr>
      <w:r>
        <w:rPr>
          <w:lang w:val="sr-Latn-RS"/>
        </w:rPr>
        <w:t>Uopštenost – upotrebljovost biblioteke bi trebala da bude na različitim tipovima modela.</w:t>
      </w:r>
    </w:p>
    <w:p>
      <w:pPr>
        <w:pStyle w:val="Normal"/>
        <w:ind w:left="720" w:hanging="0"/>
        <w:jc w:val="both"/>
        <w:rPr>
          <w:lang w:val="sr-Latn-RS"/>
          <w:ins w:id="37" w:author="Dinu Dragan" w:date="2016-09-22T10:47:00Z"/>
        </w:rPr>
      </w:pPr>
      <w:del w:id="36" w:author="Dinu Dragan" w:date="2016-09-22T10:47:00Z">
        <w:r>
          <w:rPr>
            <w:lang w:val="sr-Latn-RS"/>
          </w:rPr>
          <w:tab/>
        </w:r>
      </w:del>
      <w:r>
        <w:rPr>
          <w:lang w:val="sr-Latn-RS"/>
        </w:rPr>
        <w:commentReference w:id="7"/>
      </w:r>
    </w:p>
    <w:p>
      <w:pPr>
        <w:pStyle w:val="Normal"/>
        <w:jc w:val="both"/>
        <w:rPr/>
      </w:pPr>
      <w:del w:id="38" w:author="Dinu Dragan" w:date="2016-09-22T09:47:00Z">
        <w:r>
          <w:rPr>
            <w:lang w:val="sr-Latn-RS"/>
          </w:rPr>
          <w:delText>Kratak pregled seminarskog bi izgledao ovako, prvo</w:delText>
        </w:r>
      </w:del>
      <w:ins w:id="39" w:author="Dinu Dragan" w:date="2016-09-22T09:47:00Z">
        <w:r>
          <w:rPr>
            <w:lang w:val="sr-Latn-RS"/>
          </w:rPr>
          <w:t>U prvom poglavlju seminarskog rada</w:t>
        </w:r>
      </w:ins>
      <w:r>
        <w:rPr>
          <w:lang w:val="sr-Latn-RS"/>
        </w:rPr>
        <w:t xml:space="preserve"> je opisana </w:t>
      </w:r>
      <w:del w:id="40" w:author="Dinu Dragan" w:date="2016-09-22T09:47:00Z">
        <w:r>
          <w:rPr>
            <w:lang w:val="sr-Latn-RS"/>
          </w:rPr>
          <w:delText xml:space="preserve">metoda </w:delText>
        </w:r>
      </w:del>
      <w:r>
        <w:rPr>
          <w:lang w:val="sr-Latn-RS"/>
        </w:rPr>
        <w:t>na koji način  funkcioniše „Pinocchio“</w:t>
      </w:r>
      <w:ins w:id="41" w:author="Dinu Dragan" w:date="2016-09-22T09:48:00Z">
        <w:r>
          <w:rPr>
            <w:lang w:val="sr-Latn-RS"/>
          </w:rPr>
          <w:t xml:space="preserve"> biblioteke</w:t>
        </w:r>
      </w:ins>
      <w:r>
        <w:rPr>
          <w:lang w:val="sr-Latn-RS"/>
        </w:rPr>
        <w:t xml:space="preserve">. </w:t>
      </w:r>
      <w:del w:id="42" w:author="Dinu Dragan" w:date="2016-09-22T09:48:00Z">
        <w:r>
          <w:rPr>
            <w:lang w:val="sr-Latn-RS"/>
          </w:rPr>
          <w:delText xml:space="preserve">Zatim </w:delText>
        </w:r>
      </w:del>
      <w:ins w:id="43" w:author="Dinu Dragan" w:date="2016-09-22T09:48:00Z">
        <w:r>
          <w:rPr>
            <w:lang w:val="sr-Latn-RS"/>
          </w:rPr>
          <w:t xml:space="preserve">u drugom poglavlju </w:t>
        </w:r>
      </w:ins>
      <w:r>
        <w:rPr>
          <w:lang w:val="sr-Latn-RS"/>
        </w:rPr>
        <w:t xml:space="preserve">su </w:t>
      </w:r>
      <w:del w:id="44" w:author="Dinu Dragan" w:date="2016-09-22T09:48:00Z">
        <w:r>
          <w:rPr>
            <w:lang w:val="sr-Latn-RS"/>
          </w:rPr>
          <w:delText xml:space="preserve">opisani </w:delText>
        </w:r>
      </w:del>
      <w:ins w:id="45" w:author="Dinu Dragan" w:date="2016-09-22T09:48:00Z">
        <w:r>
          <w:rPr>
            <w:lang w:val="sr-Latn-RS"/>
          </w:rPr>
          <w:t xml:space="preserve">proučena </w:t>
        </w:r>
      </w:ins>
      <w:del w:id="46" w:author="Dinu Dragan" w:date="2016-09-22T09:48:00Z">
        <w:r>
          <w:rPr>
            <w:lang w:val="sr-Latn-RS"/>
          </w:rPr>
          <w:delText xml:space="preserve">prethodno navedeni </w:delText>
        </w:r>
      </w:del>
      <w:ins w:id="47" w:author="Dinu Dragan" w:date="2016-09-22T09:48:00Z">
        <w:r>
          <w:rPr>
            <w:lang w:val="sr-Latn-RS"/>
          </w:rPr>
          <w:t xml:space="preserve">tri </w:t>
        </w:r>
      </w:ins>
      <w:r>
        <w:rPr>
          <w:lang w:val="sr-Latn-RS"/>
        </w:rPr>
        <w:t>aspekt</w:t>
      </w:r>
      <w:del w:id="48" w:author="Dinu Dragan" w:date="2016-09-22T09:48:00Z">
        <w:r>
          <w:rPr>
            <w:lang w:val="sr-Latn-RS"/>
          </w:rPr>
          <w:delText>i</w:delText>
        </w:r>
      </w:del>
      <w:ins w:id="49" w:author="Dinu Dragan" w:date="2016-09-22T09:48:00Z">
        <w:r>
          <w:rPr>
            <w:lang w:val="sr-Latn-RS"/>
          </w:rPr>
          <w:t xml:space="preserve">a </w:t>
        </w:r>
      </w:ins>
      <w:ins w:id="50" w:author="Dinu Dragan" w:date="2016-09-22T09:49:00Z">
        <w:r>
          <w:rPr>
            <w:lang w:val="sr-Latn-RS"/>
          </w:rPr>
          <w:t xml:space="preserve">„Pinocchio“ </w:t>
        </w:r>
      </w:ins>
      <w:ins w:id="51" w:author="Dinu Dragan" w:date="2016-09-22T09:48:00Z">
        <w:r>
          <w:rPr>
            <w:lang w:val="sr-Latn-RS"/>
          </w:rPr>
          <w:t>biblioteke:</w:t>
        </w:r>
      </w:ins>
      <w:r>
        <w:rPr>
          <w:lang w:val="sr-Latn-RS"/>
        </w:rPr>
        <w:t xml:space="preserve">. </w:t>
      </w:r>
      <w:ins w:id="52" w:author="Dinu Dragan" w:date="2016-09-22T09:49:00Z">
        <w:r>
          <w:rPr>
            <w:lang w:val="sr-Latn-RS"/>
          </w:rPr>
          <w:t xml:space="preserve">U </w:t>
        </w:r>
      </w:ins>
      <w:ins w:id="53" w:author="Dinu Dragan" w:date="2016-09-22T09:51:00Z">
        <w:r>
          <w:rPr>
            <w:lang w:val="sr-Latn-RS"/>
          </w:rPr>
          <w:t>trećem</w:t>
        </w:r>
      </w:ins>
      <w:ins w:id="54" w:author="Dinu Dragan" w:date="2016-09-22T09:49:00Z">
        <w:r>
          <w:rPr>
            <w:lang w:val="sr-Latn-RS"/>
          </w:rPr>
          <w:t xml:space="preserve"> poglavlju seminarskog rada </w:t>
        </w:r>
      </w:ins>
      <w:del w:id="55" w:author="Dinu Dragan" w:date="2016-09-22T09:49:00Z">
        <w:r>
          <w:rPr>
            <w:lang w:val="sr-Latn-RS"/>
          </w:rPr>
          <w:delText xml:space="preserve">Potom su prikazani kodovi </w:delText>
        </w:r>
      </w:del>
      <w:ins w:id="56" w:author="Dinu Dragan" w:date="2016-09-22T09:49:00Z">
        <w:r>
          <w:rPr>
            <w:lang w:val="sr-Latn-RS"/>
          </w:rPr>
          <w:t xml:space="preserve">opisan je programski kod </w:t>
        </w:r>
      </w:ins>
      <w:ins w:id="57" w:author="Dinu Dragan" w:date="2016-09-22T09:50:00Z">
        <w:r>
          <w:rPr>
            <w:lang w:val="sr-Latn-RS"/>
          </w:rPr>
          <w:t xml:space="preserve">koji omogućuje korišćenje „Pinocchio“ biblioteke </w:t>
        </w:r>
      </w:ins>
      <w:r>
        <w:rPr>
          <w:lang w:val="sr-Latn-RS"/>
        </w:rPr>
        <w:t xml:space="preserve">i </w:t>
      </w:r>
      <w:ins w:id="58" w:author="Dinu Dragan" w:date="2016-09-22T09:51:00Z">
        <w:r>
          <w:rPr>
            <w:lang w:val="sr-Latn-RS"/>
          </w:rPr>
          <w:t xml:space="preserve">njegova </w:t>
        </w:r>
      </w:ins>
      <w:r>
        <w:rPr>
          <w:lang w:val="sr-Latn-RS"/>
        </w:rPr>
        <w:t>funkcionalnost</w:t>
      </w:r>
      <w:ins w:id="59" w:author="Dinu Dragan" w:date="2016-09-22T09:51:00Z">
        <w:r>
          <w:rPr>
            <w:lang w:val="sr-Latn-RS"/>
          </w:rPr>
          <w:t>.</w:t>
        </w:r>
      </w:ins>
      <w:del w:id="60" w:author="Dinu Dragan" w:date="2016-09-22T09:51:00Z">
        <w:r>
          <w:rPr>
            <w:lang w:val="sr-Latn-RS"/>
          </w:rPr>
          <w:delText>i</w:delText>
        </w:r>
      </w:del>
      <w:r>
        <w:rPr>
          <w:lang w:val="sr-Latn-RS"/>
        </w:rPr>
        <w:t xml:space="preserve"> aplikacije</w:t>
      </w:r>
      <w:ins w:id="61" w:author="Dinu Dragan" w:date="2016-09-22T09:51:00Z">
        <w:r>
          <w:rPr>
            <w:lang w:val="sr-Latn-RS"/>
          </w:rPr>
          <w:t>.</w:t>
        </w:r>
      </w:ins>
      <w:r>
        <w:rPr>
          <w:lang w:val="sr-Latn-RS"/>
        </w:rPr>
        <w:t xml:space="preserve"> </w:t>
      </w:r>
      <w:ins w:id="62" w:author="Dinu Dragan" w:date="2016-09-22T09:51:00Z">
        <w:r>
          <w:rPr>
            <w:lang w:val="sr-Latn-RS"/>
          </w:rPr>
          <w:t>Na kraju seminarskog rada donet</w:t>
        </w:r>
      </w:ins>
      <w:r>
        <w:rPr>
          <w:lang w:val="sr-Latn-RS"/>
        </w:rPr>
        <w:t xml:space="preserve">i </w:t>
      </w:r>
      <w:del w:id="63" w:author="Dinu Dragan" w:date="2016-09-22T09:52:00Z">
        <w:r>
          <w:rPr>
            <w:lang w:val="sr-Latn-RS"/>
          </w:rPr>
          <w:delText xml:space="preserve">na kraju </w:delText>
        </w:r>
      </w:del>
      <w:ins w:id="64" w:author="Dinu Dragan" w:date="2016-09-22T09:52:00Z">
        <w:r>
          <w:rPr>
            <w:lang w:val="sr-Latn-RS"/>
          </w:rPr>
          <w:t xml:space="preserve">su </w:t>
        </w:r>
      </w:ins>
      <w:r>
        <w:rPr>
          <w:lang w:val="sr-Latn-RS"/>
        </w:rPr>
        <w:t>zaključ</w:t>
      </w:r>
      <w:ins w:id="65" w:author="Dinu Dragan" w:date="2016-09-22T09:52:00Z">
        <w:r>
          <w:rPr>
            <w:lang w:val="sr-Latn-RS"/>
          </w:rPr>
          <w:t>ci</w:t>
        </w:r>
      </w:ins>
      <w:del w:id="66" w:author="Dinu Dragan" w:date="2016-09-22T09:52:00Z">
        <w:r>
          <w:rPr>
            <w:lang w:val="sr-Latn-RS"/>
          </w:rPr>
          <w:delText>ak</w:delText>
        </w:r>
      </w:del>
      <w:r>
        <w:rPr>
          <w:lang w:val="sr-Latn-RS"/>
        </w:rPr>
        <w:t xml:space="preserve"> </w:t>
      </w:r>
      <w:ins w:id="67" w:author="Dinu Dragan" w:date="2016-09-22T09:52:00Z">
        <w:r>
          <w:rPr>
            <w:lang w:val="sr-Latn-RS"/>
          </w:rPr>
          <w:t xml:space="preserve">o „Pinocchio“ biblioteci uz konstatacije kako se sve </w:t>
        </w:r>
      </w:ins>
      <w:del w:id="68" w:author="Dinu Dragan" w:date="2016-09-22T09:52:00Z">
        <w:r>
          <w:rPr>
            <w:lang w:val="sr-Latn-RS"/>
          </w:rPr>
          <w:delText xml:space="preserve">sa mogućom primenom </w:delText>
        </w:r>
      </w:del>
      <w:ins w:id="69" w:author="Dinu Dragan" w:date="2016-09-22T09:52:00Z">
        <w:r>
          <w:rPr>
            <w:lang w:val="sr-Latn-RS"/>
          </w:rPr>
          <w:t xml:space="preserve">ova </w:t>
        </w:r>
      </w:ins>
      <w:r>
        <w:rPr>
          <w:lang w:val="sr-Latn-RS"/>
        </w:rPr>
        <w:t>bibliotek</w:t>
      </w:r>
      <w:ins w:id="70" w:author="Dinu Dragan" w:date="2016-09-22T09:52:00Z">
        <w:r>
          <w:rPr>
            <w:lang w:val="sr-Latn-RS"/>
          </w:rPr>
          <w:t>a</w:t>
        </w:r>
      </w:ins>
      <w:del w:id="71" w:author="Dinu Dragan" w:date="2016-09-22T09:52:00Z">
        <w:r>
          <w:rPr>
            <w:lang w:val="sr-Latn-RS"/>
          </w:rPr>
          <w:delText>e</w:delText>
        </w:r>
      </w:del>
      <w:ins w:id="72" w:author="Dinu Dragan" w:date="2016-09-22T09:52:00Z">
        <w:r>
          <w:rPr>
            <w:lang w:val="sr-Latn-RS"/>
          </w:rPr>
          <w:t xml:space="preserve"> može primeniti</w:t>
        </w:r>
      </w:ins>
      <w:r>
        <w:rPr>
          <w:lang w:val="sr-Latn-RS"/>
        </w:rPr>
        <w:t>.</w:t>
      </w:r>
    </w:p>
    <w:p>
      <w:pPr>
        <w:pStyle w:val="Normal"/>
        <w:jc w:val="both"/>
        <w:rPr>
          <w:lang w:val="sr-Latn-RS"/>
        </w:rPr>
      </w:pPr>
      <w:r>
        <w:rPr>
          <w:lang w:val="sr-Latn-RS"/>
        </w:rPr>
      </w:r>
    </w:p>
    <w:p>
      <w:pPr>
        <w:pStyle w:val="Normal"/>
        <w:jc w:val="both"/>
        <w:rPr>
          <w:b/>
          <w:b/>
          <w:bCs/>
        </w:rPr>
      </w:pPr>
      <w:r>
        <w:rPr>
          <w:b/>
          <w:bCs/>
          <w:lang w:val="sr-Latn-RS"/>
        </w:rPr>
        <w:t xml:space="preserve">2. </w:t>
      </w:r>
      <w:del w:id="73" w:author="Dinu Dragan" w:date="2016-09-22T09:52:00Z">
        <w:r>
          <w:rPr>
            <w:b/>
            <w:bCs/>
            <w:lang w:val="sr-Latn-RS"/>
          </w:rPr>
          <w:delText>Metoda</w:delText>
        </w:r>
      </w:del>
      <w:ins w:id="74" w:author="Dinu Dragan" w:date="2016-09-22T09:52:00Z">
        <w:r>
          <w:rPr>
            <w:b/>
            <w:bCs/>
            <w:lang w:val="sr-Latn-RS"/>
          </w:rPr>
          <w:t xml:space="preserve">Opis </w:t>
        </w:r>
      </w:ins>
      <w:ins w:id="75" w:author="Dinu Dragan" w:date="2016-09-22T09:53:00Z">
        <w:r>
          <w:rPr>
            <w:b/>
            <w:bCs/>
            <w:lang w:val="sr-Latn-RS"/>
          </w:rPr>
          <w:t>„Pinocchio“ programske biblioteke</w:t>
        </w:r>
      </w:ins>
    </w:p>
    <w:p>
      <w:pPr>
        <w:pStyle w:val="Normal"/>
        <w:jc w:val="both"/>
        <w:rPr>
          <w:lang w:val="sr-Latn-RS"/>
        </w:rPr>
      </w:pPr>
      <w:r>
        <w:rPr>
          <w:lang w:val="sr-Latn-RS"/>
        </w:rPr>
      </w:r>
    </w:p>
    <w:p>
      <w:pPr>
        <w:pStyle w:val="Normal"/>
        <w:jc w:val="both"/>
        <w:rPr>
          <w:b/>
          <w:b/>
          <w:bCs/>
        </w:rPr>
      </w:pPr>
      <w:r>
        <w:rPr>
          <w:b/>
          <w:bCs/>
          <w:lang w:val="sr-Latn-RS"/>
        </w:rPr>
        <w:tab/>
      </w:r>
      <w:r>
        <w:rPr>
          <w:lang w:val="sr-Latn-RS"/>
        </w:rPr>
        <w:t>Metoda rigovanja koja je iskorišćena može da se podeli u dva uzastopna koraka.  Generisanje i postavljanje skeletona unutar modela i „skinning“ modela, što predstavlja kako će se model menjati skeletnom strukturom.</w:t>
      </w:r>
    </w:p>
    <w:p>
      <w:pPr>
        <w:pStyle w:val="Normal"/>
        <w:jc w:val="both"/>
        <w:rPr>
          <w:lang w:val="sr-Latn-RS"/>
        </w:rPr>
      </w:pPr>
      <w:r>
        <w:rPr>
          <w:lang w:val="sr-Latn-RS"/>
        </w:rPr>
      </w:r>
    </w:p>
    <w:p>
      <w:pPr>
        <w:pStyle w:val="Normal"/>
        <w:jc w:val="both"/>
        <w:rPr>
          <w:b/>
          <w:b/>
          <w:bCs/>
        </w:rPr>
      </w:pPr>
      <w:r>
        <w:rPr>
          <w:b/>
          <w:bCs/>
          <w:lang w:val="sr-Latn-RS"/>
        </w:rPr>
        <w:t>2.1. Generisanje skeletona i njegovo postavljanje</w:t>
      </w:r>
    </w:p>
    <w:p>
      <w:pPr>
        <w:pStyle w:val="Normal"/>
        <w:jc w:val="both"/>
        <w:rPr>
          <w:lang w:val="sr-Latn-RS"/>
        </w:rPr>
      </w:pPr>
      <w:r>
        <w:rPr>
          <w:lang w:val="sr-Latn-RS"/>
        </w:rPr>
      </w:r>
    </w:p>
    <w:p>
      <w:pPr>
        <w:pStyle w:val="Normal"/>
        <w:jc w:val="both"/>
        <w:rPr/>
      </w:pPr>
      <w:r>
        <w:rPr>
          <w:lang w:val="sr-Latn-RS"/>
        </w:rPr>
        <w:tab/>
        <w:t>Prvi korak prilikom rigovanja je generisanje i postavljanje skeletona. Ovaj proces se vrši na jedan od dva načina</w:t>
      </w:r>
      <w:commentRangeStart w:id="8"/>
      <w:r>
        <w:rPr>
          <w:lang w:val="sr-Latn-RS"/>
        </w:rPr>
        <w:t>,</w:t>
      </w:r>
      <w:r>
        <w:rPr>
          <w:lang w:val="sr-Latn-RS"/>
        </w:rPr>
      </w:r>
      <w:commentRangeEnd w:id="8"/>
      <w:r>
        <w:commentReference w:id="8"/>
      </w:r>
      <w:r>
        <w:rPr>
          <w:lang w:val="sr-Latn-RS"/>
        </w:rPr>
        <w:t xml:space="preserve"> ugrađivanjem ili izvlačenjem skeleta iz 3D modela. Prilikom ugrađivanja skeleta, postoji skelet šablon koji je potrebno ugraditi u model na najoptimalniji način. </w:t>
      </w:r>
      <w:del w:id="76" w:author="Dinu Dragan" w:date="2016-09-22T10:06:00Z">
        <w:r>
          <w:rPr>
            <w:lang w:val="sr-Latn-RS"/>
          </w:rPr>
          <w:delText>Dok k</w:delText>
        </w:r>
      </w:del>
      <w:ins w:id="77" w:author="Dinu Dragan" w:date="2016-09-22T10:06:00Z">
        <w:r>
          <w:rPr>
            <w:lang w:val="sr-Latn-RS"/>
          </w:rPr>
          <w:t>K</w:t>
        </w:r>
      </w:ins>
      <w:r>
        <w:rPr>
          <w:lang w:val="sr-Latn-RS"/>
        </w:rPr>
        <w:t>od izvlačenja skeleta, unutrašnjost modela se proučava i na</w:t>
      </w:r>
      <w:ins w:id="78" w:author="Dinu Dragan" w:date="2016-09-22T10:08:00Z">
        <w:r>
          <w:rPr>
            <w:lang w:val="sr-Latn-RS"/>
          </w:rPr>
          <w:t xml:space="preserve"> osnovu proučene unutrašnjosti</w:t>
        </w:r>
      </w:ins>
      <w:r>
        <w:rPr>
          <w:lang w:val="sr-Latn-RS"/>
        </w:rPr>
        <w:t xml:space="preserve"> </w:t>
      </w:r>
      <w:del w:id="79" w:author="Dinu Dragan" w:date="2016-09-22T10:08:00Z">
        <w:r>
          <w:rPr>
            <w:lang w:val="sr-Latn-RS"/>
          </w:rPr>
          <w:delText xml:space="preserve">taj način </w:delText>
        </w:r>
      </w:del>
      <w:r>
        <w:rPr>
          <w:lang w:val="sr-Latn-RS"/>
        </w:rPr>
        <w:t>se skelet za taj model izvlači.</w:t>
      </w:r>
      <w:r>
        <w:rPr>
          <w:lang w:val="sr-Latn-RS"/>
        </w:rPr>
        <w:commentReference w:id="9"/>
      </w:r>
      <w:r>
        <w:rPr>
          <w:lang w:val="sr-Latn-RS"/>
        </w:rPr>
        <w:commentReference w:id="10"/>
      </w:r>
    </w:p>
    <w:p>
      <w:pPr>
        <w:pStyle w:val="Normal"/>
        <w:jc w:val="both"/>
        <w:rPr/>
      </w:pPr>
      <w:r>
        <w:rPr>
          <w:lang w:val="sr-Latn-RS"/>
        </w:rPr>
        <w:tab/>
        <w:t xml:space="preserve">„Pinocchio“ biblioteka koristi prvi pristup za generisanje i postavljane skeleta, a to je ugrađivanje skeleta u 3D model </w:t>
      </w:r>
      <w:bookmarkStart w:id="2" w:name="__DdeLink__836_1595595748"/>
      <w:r>
        <w:rPr/>
        <w:t>[1]</w:t>
      </w:r>
      <w:bookmarkEnd w:id="2"/>
      <w:r>
        <w:rPr>
          <w:lang w:val="sr-Latn-RS"/>
        </w:rPr>
        <w:t xml:space="preserve">. Ugrađivanje skeletona </w:t>
      </w:r>
      <w:r>
        <w:rPr>
          <w:lang w:val="sr-Latn-RS"/>
        </w:rPr>
        <w:commentReference w:id="11"/>
      </w:r>
      <w:r>
        <w:rPr>
          <w:lang w:val="sr-Latn-RS"/>
        </w:rPr>
        <w:commentReference w:id="12"/>
      </w:r>
      <w:r>
        <w:rPr>
          <w:lang w:val="sr-Latn-RS"/>
        </w:rPr>
        <w:t xml:space="preserve">zahteva već kreirane skeletone koji će biti ugrađeni u meš, kao i funkciju koja bi odredila optimalni način da se to uradi. Funkcija stavlja volumen rigovanja meša u drugi plan da bi </w:t>
      </w:r>
      <w:del w:id="80" w:author="Dinu Dragan" w:date="2016-09-22T10:11:00Z">
        <w:r>
          <w:rPr>
            <w:lang w:val="sr-Latn-RS"/>
          </w:rPr>
          <w:delText xml:space="preserve">se </w:delText>
        </w:r>
      </w:del>
      <w:r>
        <w:rPr>
          <w:lang w:val="sr-Latn-RS"/>
        </w:rPr>
        <w:t>računica bila efikasnija, dok je finalno postavljanje skeleta određeno metodom optimizacije optimalnih margina.</w:t>
      </w:r>
    </w:p>
    <w:p>
      <w:pPr>
        <w:pStyle w:val="Normal"/>
        <w:jc w:val="both"/>
        <w:rPr/>
      </w:pPr>
      <w:r>
        <w:rPr>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lang w:val="sr-Latn-RS"/>
        </w:rPr>
      </w:pPr>
      <w:r>
        <w:rPr>
          <w:lang w:val="sr-Latn-RS"/>
        </w:rPr>
      </w:r>
    </w:p>
    <w:p>
      <w:pPr>
        <w:pStyle w:val="Normal"/>
        <w:jc w:val="center"/>
        <w:rPr/>
      </w:pPr>
      <w:r>
        <w:rPr>
          <w:sz w:val="22"/>
          <w:szCs w:val="22"/>
          <w:lang w:val="sr-Latn-RS"/>
        </w:rPr>
        <w:t xml:space="preserve">Slika 1. Izolovanje postojećeg volumena unutrašnjosti meša. Levo je prikazana medialna površina, sredina prikazuje pakovanje sfera, desno je prikazan graf. </w:t>
      </w:r>
      <w:r>
        <w:rPr>
          <w:sz w:val="22"/>
          <w:szCs w:val="22"/>
        </w:rPr>
        <w:t>[1]</w:t>
      </w:r>
    </w:p>
    <w:p>
      <w:pPr>
        <w:pStyle w:val="Normal"/>
        <w:jc w:val="center"/>
        <w:rPr>
          <w:sz w:val="22"/>
          <w:szCs w:val="22"/>
        </w:rPr>
      </w:pPr>
      <w:r>
        <w:rPr>
          <w:sz w:val="22"/>
          <w:szCs w:val="22"/>
        </w:rPr>
      </w:r>
    </w:p>
    <w:p>
      <w:pPr>
        <w:pStyle w:val="Normal"/>
        <w:jc w:val="both"/>
        <w:rPr/>
      </w:pPr>
      <w:r>
        <w:rPr>
          <w:lang w:val="sr-Latn-RS"/>
        </w:rPr>
        <w:tab/>
        <w:t>Nakon ovog procesa, potrebno je nekako „ugurati“ skeleton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ins w:id="81" w:author="Dinu Dragan" w:date="2016-09-22T10:17:00Z">
        <w:r>
          <w:rPr>
            <w:lang w:val="sr-Latn-RS"/>
          </w:rPr>
          <w:t xml:space="preserve"> </w:t>
        </w:r>
      </w:ins>
      <w:r>
        <w:rPr/>
        <w:t>[1]</w:t>
      </w:r>
      <w:r>
        <w:rPr>
          <w:lang w:val="sr-Latn-RS"/>
        </w:rPr>
        <w:t xml:space="preserve">. </w:t>
      </w:r>
      <w:r>
        <w:rPr/>
        <w:t>Da bi se na</w:t>
      </w:r>
      <w:r>
        <w:rPr>
          <w:lang w:val="sr-Latn-RS"/>
        </w:rPr>
        <w:t>šao optimalni način negativnog bodovanja, uči se maximalni marginalni linearni klasifikator, koji pokušava da maksimizuje margine između najboljeg dobrog i najboljeg lošeg dela skeleta. Formula 1 predstavlja maksimalni marginalni linearni klasifikator</w:t>
      </w:r>
      <w:del w:id="82" w:author="Dinu Dragan" w:date="2016-09-22T10:17:00Z">
        <w:r>
          <w:rPr>
            <w:lang w:val="sr-Latn-RS"/>
          </w:rPr>
          <w:delText>.</w:delText>
        </w:r>
      </w:del>
      <w:r>
        <w:rPr>
          <w:lang w:val="sr-Latn-RS"/>
        </w:rPr>
        <w:t xml:space="preserve"> </w:t>
      </w:r>
      <w:r>
        <w:rPr/>
        <w:t>[1]</w:t>
      </w:r>
      <w:ins w:id="83" w:author="Dinu Dragan" w:date="2016-09-22T10:17:00Z">
        <w:r>
          <w:rPr/>
          <w:t>.</w:t>
        </w:r>
      </w:ins>
    </w:p>
    <w:p>
      <w:pPr>
        <w:pStyle w:val="Normal"/>
        <w:jc w:val="both"/>
        <w:rPr>
          <w:sz w:val="22"/>
          <w:szCs w:val="22"/>
        </w:rPr>
      </w:pPr>
      <w:r>
        <w:rPr>
          <w:sz w:val="22"/>
          <w:szCs w:val="22"/>
        </w:rPr>
      </w:r>
    </w:p>
    <w:p>
      <w:pPr>
        <w:pStyle w:val="Normal"/>
        <w:tabs>
          <w:tab w:val="left" w:pos="4111" w:leader="none"/>
          <w:tab w:val="right" w:pos="9923" w:leader="none"/>
        </w:tabs>
        <w:pPrChange w:id="0" w:author="Dinu Dragan" w:date="2016-09-22T10:17:00Z">
          <w:pPr>
            <w:jc w:val="center"/>
          </w:pPr>
        </w:pPrChange>
        <w:rPr>
          <w:lang w:val="sr-Latn-RS"/>
        </w:rPr>
      </w:pPr>
      <w:r>
        <w:rPr/>
        <w:tab/>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ins w:id="84" w:author="Dinu Dragan" w:date="2016-09-22T10:16:00Z">
        <w:r>
          <w:rPr/>
          <w:tab/>
        </w:r>
      </w:ins>
      <w:r>
        <w:rPr>
          <w:lang w:val="sr-Latn-RS"/>
        </w:rPr>
        <w:t>(1)</w:t>
      </w:r>
    </w:p>
    <w:p>
      <w:pPr>
        <w:pStyle w:val="Normal"/>
        <w:jc w:val="center"/>
        <w:rPr>
          <w:lang w:val="sr-Latn-RS"/>
        </w:rPr>
      </w:pPr>
      <w:r>
        <w:rPr>
          <w:lang w:val="sr-Latn-RS"/>
        </w:rPr>
      </w:r>
    </w:p>
    <w:p>
      <w:pPr>
        <w:pStyle w:val="Normal"/>
        <w:jc w:val="both"/>
        <w:rPr/>
      </w:pPr>
      <w:r>
        <w:rPr>
          <w:lang w:val="sr-Latn-RS"/>
        </w:rPr>
        <w:tab/>
        <w:t xml:space="preserve">Gde je </w:t>
      </w:r>
      <w:r>
        <w:rPr>
          <w:b/>
          <w:bCs/>
          <w:lang w:val="sr-Latn-RS"/>
        </w:rPr>
        <w:t xml:space="preserve">p </w:t>
      </w:r>
      <w:r>
        <w:rPr>
          <w:lang w:val="sr-Latn-RS"/>
        </w:rPr>
        <w:t xml:space="preserve">i </w:t>
      </w:r>
      <w:r>
        <w:rPr>
          <w:b/>
          <w:bCs/>
          <w:lang w:val="sr-Latn-RS"/>
        </w:rPr>
        <w:t xml:space="preserve">q </w:t>
      </w:r>
      <w:r>
        <w:rPr>
          <w:lang w:val="sr-Latn-RS"/>
        </w:rPr>
        <w:t xml:space="preserve">vektor sa bodovima (sastoji se od negativnih bodova koji su malo pre spomenuti) dobrih i loših delova respektivno. </w:t>
      </w:r>
      <w:r>
        <w:rPr>
          <w:b/>
          <w:lang w:val="sr-Latn-RS"/>
          <w:rPrChange w:id="0" w:author="Dinu Dragan" w:date="2016-09-22T10:18:00Z">
            <w:rPr>
              <w:lang w:val="sr-Latn-RS"/>
            </w:rPr>
          </w:rPrChange>
        </w:rPr>
        <w:t>Г</w:t>
      </w:r>
      <w:r>
        <w:rPr>
          <w:lang w:val="sr-Latn-RS"/>
        </w:rPr>
        <w:t xml:space="preserve"> je vektor koji sadrži težinu, a </w:t>
      </w:r>
      <w:r>
        <w:rPr>
          <w:b/>
          <w:bCs/>
          <w:lang w:val="sr-Latn-RS"/>
        </w:rPr>
        <w:t xml:space="preserve">n </w:t>
      </w:r>
      <w:r>
        <w:rPr>
          <w:lang w:val="sr-Latn-RS"/>
        </w:rPr>
        <w:t xml:space="preserve">i </w:t>
      </w:r>
      <w:r>
        <w:rPr>
          <w:b/>
          <w:bCs/>
          <w:lang w:val="sr-Latn-RS"/>
        </w:rPr>
        <w:t xml:space="preserve">m </w:t>
      </w:r>
      <w:r>
        <w:rPr>
          <w:lang w:val="sr-Latn-RS"/>
        </w:rPr>
        <w:t xml:space="preserve">su brojevi dobrih i loših delova skeleta, respektivno. </w:t>
      </w:r>
      <w:r>
        <w:rPr>
          <w:lang w:val="sr-Latn-RS"/>
          <w:rPrChange w:id="0" w:author="Dinu Dragan" w:date="2016-09-22T10:18:00Z"/>
        </w:rPr>
        <w:t xml:space="preserve">Idealno bi bilo da izbor </w:t>
      </w:r>
      <w:r>
        <w:rPr>
          <w:b/>
          <w:lang w:val="sr-Latn-RS"/>
          <w:rPrChange w:id="0" w:author="Dinu Dragan" w:date="2016-09-22T10:18:00Z">
            <w:rPr>
              <w:lang w:val="sr-Latn-RS"/>
            </w:rPr>
          </w:rPrChange>
        </w:rPr>
        <w:t>Г</w:t>
      </w:r>
      <w:r>
        <w:rPr>
          <w:lang w:val="sr-Latn-RS"/>
        </w:rPr>
        <w:t xml:space="preserve"> </w:t>
      </w:r>
      <w:r>
        <w:rPr>
          <w:lang w:val="sr-Latn-RS"/>
          <w:rPrChange w:id="0" w:author="Dinu Dragan" w:date="2016-09-22T10:18:00Z"/>
        </w:rPr>
        <w:t>bude takakv da je jedna</w:t>
      </w:r>
      <w:r>
        <w:rPr>
          <w:lang w:val="sr-Latn-RS"/>
        </w:rPr>
        <w:t>čina 1 maksimizovana, tako da se napravi očigledna razdvojenost dobrih i loših potencijalnih delova skeleta.</w:t>
      </w:r>
    </w:p>
    <w:p>
      <w:pPr>
        <w:pStyle w:val="Normal"/>
        <w:jc w:val="both"/>
        <w:rPr/>
      </w:pPr>
      <w:r>
        <w:rPr>
          <w:lang w:val="sr-Latn-RS"/>
        </w:rPr>
        <w:tab/>
        <w:t xml:space="preserve">Sama procedura učenja se zasniva na Nedler-Mid metodi. Započinje se sa nasumičnom vrednošću za težine, koje su ocenjivane jednačinom 1, što bi trebalo da se maksimizuje na setu podataka za treniranje. Ovaj deo </w:t>
      </w:r>
      <w:del w:id="89" w:author="Dinu Dragan" w:date="2016-09-22T10:19:00Z">
        <w:r>
          <w:rPr>
            <w:lang w:val="sr-Latn-RS"/>
          </w:rPr>
          <w:delText>bi se uradio</w:delText>
        </w:r>
      </w:del>
      <w:ins w:id="90" w:author="Dinu Dragan" w:date="2016-09-22T10:19:00Z">
        <w:r>
          <w:rPr>
            <w:lang w:val="sr-Latn-RS"/>
          </w:rPr>
          <w:t>se radi</w:t>
        </w:r>
      </w:ins>
      <w:r>
        <w:rPr>
          <w:lang w:val="sr-Latn-RS"/>
        </w:rPr>
        <w:t xml:space="preserve"> nekoliko puta sa različitim početnim težinama, jer metoda Nedler-Mid može da se </w:t>
      </w:r>
      <w:ins w:id="91" w:author="Dinu Dragan" w:date="2016-09-22T10:19:00Z">
        <w:r>
          <w:rPr>
            <w:lang w:val="sr-Latn-RS"/>
          </w:rPr>
          <w:t>zaustavi (</w:t>
        </w:r>
      </w:ins>
      <w:r>
        <w:rPr>
          <w:lang w:val="sr-Latn-RS"/>
        </w:rPr>
        <w:t>zaglavi</w:t>
      </w:r>
      <w:ins w:id="92" w:author="Dinu Dragan" w:date="2016-09-22T10:19:00Z">
        <w:r>
          <w:rPr>
            <w:lang w:val="sr-Latn-RS"/>
          </w:rPr>
          <w:t>)</w:t>
        </w:r>
      </w:ins>
      <w:r>
        <w:rPr>
          <w:lang w:val="sr-Latn-RS"/>
        </w:rPr>
        <w:t xml:space="preserve"> u lokalnom minimumu.</w:t>
      </w:r>
    </w:p>
    <w:p>
      <w:pPr>
        <w:pStyle w:val="Normal"/>
        <w:jc w:val="both"/>
        <w:rPr/>
      </w:pPr>
      <w:r>
        <w:rPr>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commentRangeStart w:id="13"/>
      <w:r>
        <w:rPr>
          <w:lang w:val="sr-Latn-RS"/>
        </w:rPr>
        <w:t>.</w:t>
      </w:r>
      <w:commentRangeEnd w:id="13"/>
      <w:r>
        <w:commentReference w:id="13"/>
      </w:r>
      <w:r>
        <w:rPr>
          <w:lang w:val="sr-Latn-RS"/>
        </w:rPr>
      </w:r>
    </w:p>
    <w:p>
      <w:pPr>
        <w:pStyle w:val="Normal"/>
        <w:jc w:val="both"/>
        <w:rPr>
          <w:lang w:val="sr-Latn-RS"/>
        </w:rPr>
      </w:pPr>
      <w:r>
        <w:rPr>
          <w:lang w:val="sr-Latn-RS"/>
        </w:rPr>
      </w:r>
    </w:p>
    <w:p>
      <w:pPr>
        <w:pStyle w:val="Normal"/>
        <w:jc w:val="both"/>
        <w:rPr>
          <w:b/>
          <w:b/>
          <w:bCs/>
          <w:lang w:val="sr-Latn-RS"/>
        </w:rPr>
      </w:pPr>
      <w:r>
        <w:rPr>
          <w:b/>
          <w:bCs/>
          <w:lang w:val="sr-Latn-RS"/>
        </w:rPr>
        <w:t>2.2. „Skining“ modela</w:t>
      </w:r>
    </w:p>
    <w:p>
      <w:pPr>
        <w:pStyle w:val="Normal"/>
        <w:jc w:val="both"/>
        <w:rPr>
          <w:b/>
          <w:b/>
          <w:bCs/>
          <w:lang w:val="sr-Latn-RS"/>
        </w:rPr>
      </w:pPr>
      <w:r>
        <w:rPr>
          <w:b/>
          <w:bCs/>
          <w:lang w:val="sr-Latn-RS"/>
        </w:rPr>
      </w:r>
    </w:p>
    <w:p>
      <w:pPr>
        <w:pStyle w:val="Normal"/>
        <w:jc w:val="both"/>
        <w:rPr>
          <w:b/>
          <w:b/>
          <w:bCs/>
          <w:lang w:val="sr-Latn-RS"/>
        </w:rPr>
      </w:pPr>
      <w:r>
        <w:rPr>
          <w:b/>
          <w:bCs/>
          <w:lang w:val="sr-Latn-RS"/>
        </w:rPr>
        <w:tab/>
      </w:r>
      <w:r>
        <w:rPr>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lang w:val="sr-Latn-RS"/>
        </w:rPr>
        <w:tab/>
        <w:t xml:space="preserve">„Skining“ modela u „Pinocchio“ biblioteci je odrađen korišćenjem tehnike zvanom LBS (Linear Blend Skinning </w:t>
      </w:r>
      <w:r>
        <w:rPr/>
        <w:t xml:space="preserve">[1]), </w:t>
      </w:r>
      <w:del w:id="93" w:author="Dinu Dragan" w:date="2016-09-22T10:29:00Z">
        <w:r>
          <w:rPr>
            <w:lang w:val="sr-Latn-RS"/>
          </w:rPr>
          <w:delText xml:space="preserve">jer </w:delText>
        </w:r>
      </w:del>
      <w:ins w:id="94" w:author="Dinu Dragan" w:date="2016-09-22T10:29:00Z">
        <w:r>
          <w:rPr>
            <w:lang w:val="sr-Latn-RS"/>
          </w:rPr>
          <w:t xml:space="preserve">koja </w:t>
        </w:r>
      </w:ins>
      <w:r>
        <w:rPr>
          <w:lang w:val="sr-Latn-RS"/>
        </w:rPr>
        <w:t xml:space="preserve">je jedna od </w:t>
      </w:r>
      <w:del w:id="95" w:author="Dinu Dragan" w:date="2016-09-22T10:29:00Z">
        <w:r>
          <w:rPr>
            <w:lang w:val="sr-Latn-RS"/>
          </w:rPr>
          <w:delText xml:space="preserve">najrasprostranjenijih </w:delText>
        </w:r>
      </w:del>
      <w:ins w:id="96" w:author="Dinu Dragan" w:date="2016-09-22T10:29:00Z">
        <w:r>
          <w:rPr>
            <w:lang w:val="sr-Latn-RS"/>
          </w:rPr>
          <w:t xml:space="preserve">najupotrebljivanijih </w:t>
        </w:r>
      </w:ins>
      <w:r>
        <w:rPr>
          <w:lang w:val="sr-Latn-RS"/>
        </w:rPr>
        <w:t>metoda u ovoj oblasti</w:t>
      </w:r>
      <w:r>
        <w:rPr/>
        <w:t xml:space="preserve">. </w:t>
      </w:r>
      <w:r>
        <w:rPr>
          <w:lang w:val="sr-Latn-RS"/>
        </w:rPr>
        <w:t xml:space="preserve">Ukoliko je </w:t>
      </w:r>
      <w:r>
        <w:rPr>
          <w:b/>
          <w:bCs/>
          <w:lang w:val="sr-Latn-RS"/>
        </w:rPr>
        <w:t>v</w:t>
      </w:r>
      <w:r>
        <w:rPr>
          <w:b/>
          <w:bCs/>
          <w:vertAlign w:val="subscript"/>
          <w:lang w:val="sr-Latn-RS"/>
        </w:rPr>
        <w:t>j</w:t>
      </w:r>
      <w:r>
        <w:rPr>
          <w:b/>
          <w:bCs/>
          <w:lang w:val="sr-Latn-RS"/>
        </w:rPr>
        <w:t xml:space="preserve"> </w:t>
      </w:r>
      <w:r>
        <w:rPr>
          <w:lang w:val="sr-Latn-RS"/>
        </w:rPr>
        <w:t xml:space="preserve">pozicija  tačke </w:t>
      </w:r>
      <w:r>
        <w:rPr>
          <w:b/>
          <w:bCs/>
          <w:i/>
          <w:iCs/>
          <w:lang w:val="sr-Latn-RS"/>
        </w:rPr>
        <w:t>j</w:t>
      </w:r>
      <w:r>
        <w:rPr>
          <w:i/>
          <w:iCs/>
          <w:lang w:val="sr-Latn-RS"/>
        </w:rPr>
        <w:t xml:space="preserve">, </w:t>
      </w:r>
      <w:r>
        <w:rPr>
          <w:lang w:val="sr-Latn-RS"/>
        </w:rPr>
        <w:t xml:space="preserve"> </w:t>
      </w:r>
      <w:r>
        <w:rPr>
          <w:b/>
          <w:bCs/>
          <w:lang w:val="sr-Latn-RS"/>
        </w:rPr>
        <w:t xml:space="preserve">T </w:t>
      </w:r>
      <w:r>
        <w:rPr>
          <w:b/>
          <w:bCs/>
          <w:vertAlign w:val="superscript"/>
          <w:lang w:val="sr-Latn-RS"/>
        </w:rPr>
        <w:t xml:space="preserve">i  </w:t>
      </w:r>
      <w:r>
        <w:rPr>
          <w:lang w:val="sr-Latn-RS"/>
        </w:rPr>
        <w:t xml:space="preserve">je transformacija </w:t>
      </w:r>
      <w:r>
        <w:rPr>
          <w:b/>
          <w:bCs/>
          <w:i/>
          <w:iCs/>
          <w:lang w:val="sr-Latn-RS"/>
        </w:rPr>
        <w:t xml:space="preserve">i-te </w:t>
      </w:r>
      <w:r>
        <w:rPr>
          <w:lang w:val="sr-Latn-RS"/>
        </w:rPr>
        <w:t xml:space="preserve">koske, a </w:t>
      </w:r>
      <w:r>
        <w:rPr>
          <w:b/>
          <w:bCs/>
          <w:i/>
          <w:iCs/>
          <w:lang w:val="sr-Latn-RS"/>
        </w:rPr>
        <w:t xml:space="preserve">w </w:t>
      </w:r>
      <w:r>
        <w:rPr>
          <w:b/>
          <w:bCs/>
          <w:i/>
          <w:iCs/>
          <w:vertAlign w:val="superscript"/>
          <w:lang w:val="sr-Latn-RS"/>
        </w:rPr>
        <w:t>i</w:t>
      </w:r>
      <w:r>
        <w:rPr>
          <w:b/>
          <w:bCs/>
          <w:i/>
          <w:iCs/>
          <w:vertAlign w:val="subscript"/>
          <w:lang w:val="sr-Latn-RS"/>
        </w:rPr>
        <w:t>j</w:t>
      </w:r>
      <w:r>
        <w:rPr>
          <w:lang w:val="sr-Latn-RS"/>
        </w:rPr>
        <w:t xml:space="preserve"> je težina </w:t>
      </w:r>
      <w:r>
        <w:rPr>
          <w:b/>
          <w:bCs/>
          <w:i/>
          <w:iCs/>
          <w:lang w:val="sr-Latn-RS"/>
        </w:rPr>
        <w:t xml:space="preserve">i-te </w:t>
      </w:r>
      <w:r>
        <w:rPr>
          <w:lang w:val="sr-Latn-RS"/>
        </w:rPr>
        <w:t xml:space="preserve">koske za tačku </w:t>
      </w:r>
      <w:r>
        <w:rPr>
          <w:b/>
          <w:bCs/>
          <w:i/>
          <w:iCs/>
          <w:lang w:val="sr-Latn-RS"/>
        </w:rPr>
        <w:t>j</w:t>
      </w:r>
      <w:r>
        <w:rPr>
          <w:b/>
          <w:bCs/>
          <w:lang w:val="sr-Latn-RS"/>
        </w:rPr>
        <w:t xml:space="preserve">, </w:t>
      </w:r>
      <w:r>
        <w:rPr>
          <w:lang w:val="sr-Latn-RS"/>
        </w:rPr>
        <w:t xml:space="preserve">LBS nam  daje  poziciju transformisane tačke </w:t>
      </w:r>
      <w:r>
        <w:rPr>
          <w:b/>
          <w:bCs/>
          <w:i/>
          <w:iCs/>
          <w:lang w:val="sr-Latn-RS"/>
        </w:rPr>
        <w:t xml:space="preserve">j </w:t>
      </w:r>
      <w:r>
        <w:rPr>
          <w:lang w:val="sr-Latn-RS"/>
        </w:rPr>
        <w:t xml:space="preserve"> kao </w:t>
      </w:r>
      <w:r>
        <w:rPr>
          <w:rFonts w:eastAsia="Liberation Serif" w:cs="Liberation Serif"/>
          <w:b/>
          <w:bCs/>
          <w:i/>
          <w:iCs/>
          <w:lang w:val="sr-Latn-RS"/>
        </w:rPr>
        <w:t>∑</w:t>
      </w:r>
      <w:r>
        <w:rPr>
          <w:rFonts w:eastAsia="Liberation Serif" w:cs="Liberation Serif"/>
          <w:b/>
          <w:bCs/>
          <w:i/>
          <w:iCs/>
          <w:vertAlign w:val="subscript"/>
          <w:lang w:val="sr-Latn-RS"/>
        </w:rPr>
        <w:t xml:space="preserve">i </w:t>
      </w:r>
      <w:r>
        <w:rPr>
          <w:rFonts w:eastAsia="Liberation Serif" w:cs="Liberation Serif"/>
          <w:b/>
          <w:bCs/>
          <w:i/>
          <w:iCs/>
          <w:lang w:val="sr-Latn-RS"/>
        </w:rPr>
        <w:t xml:space="preserve">w </w:t>
      </w:r>
      <w:r>
        <w:rPr>
          <w:rFonts w:eastAsia="Liberation Serif" w:cs="Liberation Serif"/>
          <w:b/>
          <w:bCs/>
          <w:i/>
          <w:iCs/>
          <w:vertAlign w:val="superscript"/>
          <w:lang w:val="sr-Latn-RS"/>
        </w:rPr>
        <w:t>i</w:t>
      </w:r>
      <w:r>
        <w:rPr>
          <w:rFonts w:eastAsia="Liberation Serif" w:cs="Liberation Serif"/>
          <w:b/>
          <w:bCs/>
          <w:i/>
          <w:iCs/>
          <w:vertAlign w:val="subscript"/>
          <w:lang w:val="sr-Latn-RS"/>
        </w:rPr>
        <w:t xml:space="preserve">j </w:t>
      </w:r>
      <w:r>
        <w:rPr>
          <w:rFonts w:eastAsia="Liberation Serif" w:cs="Liberation Serif"/>
          <w:b/>
          <w:bCs/>
          <w:i/>
          <w:iCs/>
          <w:lang w:val="sr-Latn-RS"/>
        </w:rPr>
        <w:t>T</w:t>
      </w:r>
      <w:r>
        <w:rPr>
          <w:rFonts w:eastAsia="Liberation Serif" w:cs="Liberation Serif"/>
          <w:b/>
          <w:bCs/>
          <w:i/>
          <w:iCs/>
          <w:vertAlign w:val="superscript"/>
          <w:lang w:val="sr-Latn-RS"/>
        </w:rPr>
        <w:t xml:space="preserve"> i </w:t>
      </w:r>
      <w:r>
        <w:rPr>
          <w:rFonts w:eastAsia="Liberation Serif" w:cs="Liberation Serif"/>
          <w:b/>
          <w:bCs/>
          <w:i/>
          <w:iCs/>
          <w:lang w:val="sr-Latn-RS"/>
        </w:rPr>
        <w:t>(v</w:t>
      </w:r>
      <w:r>
        <w:rPr>
          <w:rFonts w:eastAsia="Liberation Serif" w:cs="Liberation Serif"/>
          <w:b/>
          <w:bCs/>
          <w:i/>
          <w:iCs/>
          <w:vertAlign w:val="subscript"/>
          <w:lang w:val="sr-Latn-RS"/>
        </w:rPr>
        <w:t>j</w:t>
      </w:r>
      <w:r>
        <w:rPr>
          <w:rFonts w:eastAsia="Liberation Serif" w:cs="Liberation Serif"/>
          <w:b/>
          <w:bCs/>
          <w:i/>
          <w:iCs/>
          <w:lang w:val="sr-Latn-RS"/>
        </w:rPr>
        <w:t xml:space="preserve">). </w:t>
      </w:r>
      <w:r>
        <w:rPr>
          <w:rFonts w:eastAsia="Liberation Serif" w:cs="Liberation Serif"/>
          <w:lang w:val="sr-Latn-RS"/>
        </w:rPr>
        <w:t xml:space="preserve">Problem je pronalazak koske koja teži </w:t>
      </w:r>
      <w:r>
        <w:rPr>
          <w:rFonts w:eastAsia="Liberation Serif" w:cs="Liberation Serif"/>
          <w:b/>
          <w:bCs/>
          <w:i/>
          <w:iCs/>
          <w:lang w:val="sr-Latn-RS"/>
        </w:rPr>
        <w:t>w</w:t>
      </w:r>
      <w:r>
        <w:rPr>
          <w:rFonts w:eastAsia="Liberation Serif" w:cs="Liberation Serif"/>
          <w:b/>
          <w:bCs/>
          <w:i/>
          <w:iCs/>
          <w:vertAlign w:val="superscript"/>
          <w:lang w:val="sr-Latn-RS"/>
        </w:rPr>
        <w:t xml:space="preserve">i </w:t>
      </w:r>
      <w:r>
        <w:rPr>
          <w:rFonts w:eastAsia="Liberation Serif" w:cs="Liberation Serif"/>
          <w:lang w:val="sr-Latn-RS"/>
        </w:rPr>
        <w:t>za tačke, koliko svaka koska utiče na transformaciju svake tačke.</w:t>
      </w:r>
    </w:p>
    <w:p>
      <w:pPr>
        <w:pStyle w:val="Normal"/>
        <w:jc w:val="both"/>
        <w:rPr/>
      </w:pPr>
      <w:r>
        <w:rPr>
          <w:rFonts w:eastAsia="Liberation Serif" w:cs="Liberation Serif"/>
          <w:lang w:val="sr-Latn-RS"/>
        </w:rPr>
        <w:tab/>
        <w:t xml:space="preserve">Postoje nekoliko prednosti koje se zahtevaju od težine. </w:t>
      </w:r>
      <w:commentRangeStart w:id="14"/>
      <w:r>
        <w:rPr>
          <w:rFonts w:eastAsia="Liberation Serif" w:cs="Liberation Serif"/>
          <w:lang w:val="sr-Latn-RS"/>
        </w:rPr>
        <w:t>Prvo, ne bi trebalo da zavise na razlaganje meša.</w:t>
      </w:r>
      <w:del w:id="97" w:author="Unknown Author" w:date="2016-09-29T10:04:00Z">
        <w:r>
          <w:rPr>
            <w:rFonts w:eastAsia="Liberation Serif" w:cs="Liberation Serif"/>
            <w:lang w:val="sr-Latn-RS"/>
          </w:rPr>
          <w:commentReference w:id="15"/>
        </w:r>
      </w:del>
      <w:commentRangeEnd w:id="14"/>
      <w:r>
        <w:commentReference w:id="14"/>
      </w:r>
      <w:r>
        <w:rPr>
          <w:rFonts w:eastAsia="Liberation Serif" w:cs="Liberation Serif"/>
          <w:lang w:val="sr-Latn-RS"/>
        </w:rPr>
        <w:t xml:space="preserve"> Drugo, da bi rezultat izgledao dobro, težina treba da varira blago po površini. Konačno, da bi se izbeglo savijanje artifakata, debljina  između dve koske gde se dodiruju trebala bi da bude proporcionalna distanci od zgloba do površine druge koske. Iako se šema za dodeljivanje težine koski bazira na blizini, takva šema bi često bila neuspešna</w:t>
      </w:r>
      <w:ins w:id="98" w:author="Dinu Dragan" w:date="2016-09-22T10:31:00Z">
        <w:r>
          <w:rPr>
            <w:rFonts w:eastAsia="Liberation Serif" w:cs="Liberation Serif"/>
            <w:lang w:val="sr-Latn-RS"/>
          </w:rPr>
          <w:t>,</w:t>
        </w:r>
      </w:ins>
      <w:r>
        <w:rPr>
          <w:rFonts w:eastAsia="Liberation Serif" w:cs="Liberation Serif"/>
          <w:lang w:val="sr-Latn-RS"/>
        </w:rPr>
        <w:t xml:space="preserve"> jer ignoriše geometriju karaktera</w:t>
      </w:r>
      <w:commentRangeStart w:id="16"/>
      <w:r>
        <w:rPr>
          <w:rFonts w:eastAsia="Liberation Serif" w:cs="Liberation Serif"/>
          <w:lang w:val="sr-Latn-RS"/>
        </w:rPr>
        <w:t>.</w:t>
      </w:r>
      <w:del w:id="99" w:author="Unknown Author" w:date="2016-09-29T10:04:00Z">
        <w:commentRangeEnd w:id="16"/>
        <w:r>
          <w:commentReference w:id="16"/>
        </w:r>
        <w:r>
          <w:rPr>
            <w:rFonts w:eastAsia="Liberation Serif" w:cs="Liberation Serif"/>
            <w:lang w:val="sr-Latn-RS"/>
          </w:rPr>
          <w:commentReference w:id="17"/>
        </w:r>
      </w:del>
    </w:p>
    <w:p>
      <w:pPr>
        <w:pStyle w:val="Normal"/>
        <w:jc w:val="both"/>
        <w:rPr/>
      </w:pPr>
      <w:r>
        <w:rPr>
          <w:rFonts w:eastAsia="Liberation Serif" w:cs="Liberation Serif"/>
          <w:lang w:val="sr-Latn-RS"/>
        </w:rPr>
        <w:tab/>
      </w:r>
    </w:p>
    <w:p>
      <w:pPr>
        <w:pStyle w:val="Normal"/>
        <w:jc w:val="both"/>
        <w:rPr>
          <w:b/>
          <w:b/>
          <w:bCs/>
        </w:rPr>
      </w:pPr>
      <w:r>
        <w:rPr>
          <w:b/>
          <w:bCs/>
          <w:lang w:val="sr-Latn-RS"/>
        </w:rPr>
        <w:t xml:space="preserve">3. </w:t>
      </w:r>
      <w:ins w:id="100" w:author="Dinu Dragan" w:date="2016-09-22T10:33:00Z">
        <w:r>
          <w:rPr>
            <w:b/>
            <w:bCs/>
            <w:lang w:val="sr-Latn-RS"/>
          </w:rPr>
          <w:t>Upotrebljivost  „Pinocchio“ programske biblioteke</w:t>
        </w:r>
      </w:ins>
      <w:del w:id="101" w:author="Dinu Dragan" w:date="2016-09-22T10:33:00Z">
        <w:r>
          <w:rPr>
            <w:b/>
            <w:bCs/>
            <w:lang w:val="sr-Latn-RS"/>
          </w:rPr>
          <w:delText>Procena</w:delText>
        </w:r>
      </w:del>
    </w:p>
    <w:p>
      <w:pPr>
        <w:pStyle w:val="Normal"/>
        <w:jc w:val="both"/>
        <w:rPr>
          <w:lang w:val="sr-Latn-RS"/>
        </w:rPr>
      </w:pPr>
      <w:r>
        <w:rPr>
          <w:lang w:val="sr-Latn-RS"/>
        </w:rPr>
      </w:r>
    </w:p>
    <w:p>
      <w:pPr>
        <w:pStyle w:val="Normal"/>
        <w:jc w:val="both"/>
        <w:rPr/>
      </w:pPr>
      <w:r>
        <w:rPr>
          <w:lang w:val="sr-Latn-RS"/>
        </w:rPr>
        <w:tab/>
      </w:r>
      <w:r>
        <w:rPr>
          <w:highlight w:val="yellow"/>
          <w:lang w:val="sr-Latn-RS"/>
          <w:rPrChange w:id="0" w:author="Dinu Dragan" w:date="2016-09-22T10:34:00Z">
            <w:rPr>
              <w:lang w:val="sr-Latn-RS"/>
            </w:rPr>
          </w:rPrChange>
        </w:rPr>
        <w:t>Nakon objašnjene metode automatskog rigovanja avatara, u ovom podeljku biće prikazana procena preformansi, samostalnosti i uspešnosti</w:t>
      </w:r>
      <w:r>
        <w:rPr>
          <w:lang w:val="sr-Latn-RS"/>
        </w:rPr>
        <w:t xml:space="preserve">. Pod </w:t>
      </w:r>
      <w:r>
        <w:rPr>
          <w:b/>
          <w:bCs/>
          <w:lang w:val="sr-Latn-RS"/>
        </w:rPr>
        <w:t xml:space="preserve">preformansom </w:t>
      </w:r>
      <w:r>
        <w:rPr>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t>[1]</w:t>
      </w:r>
      <w:r>
        <w:rPr>
          <w:lang w:val="sr-Latn-RS"/>
        </w:rPr>
        <w:t xml:space="preserve">. Najviše vremena oduzima </w:t>
      </w:r>
      <w:del w:id="103" w:author="Dinu Dragan" w:date="2016-09-22T10:35:00Z">
        <w:r>
          <w:rPr>
            <w:lang w:val="sr-Latn-RS"/>
          </w:rPr>
          <w:delText>predprocesiranje</w:delText>
        </w:r>
      </w:del>
      <w:ins w:id="104" w:author="Dinu Dragan" w:date="2016-09-22T10:35:00Z">
        <w:r>
          <w:rPr>
            <w:lang w:val="sr-Latn-RS"/>
          </w:rPr>
          <w:t>pretprocesiranje</w:t>
        </w:r>
      </w:ins>
      <w:r>
        <w:rPr>
          <w:lang w:val="sr-Latn-RS"/>
        </w:rPr>
        <w:t>, zbog kalkulacije polja distanci. Samo „ugrađivanje“ traje od prilike jednu petinu celoukupnog vremena</w:t>
      </w:r>
      <w:commentRangeStart w:id="18"/>
      <w:r>
        <w:rPr>
          <w:lang w:val="sr-Latn-RS"/>
        </w:rPr>
        <w:t>.</w:t>
      </w:r>
      <w:commentRangeEnd w:id="18"/>
      <w:r>
        <w:commentReference w:id="18"/>
      </w:r>
      <w:r>
        <w:rPr>
          <w:lang w:val="sr-Latn-RS"/>
        </w:rPr>
      </w:r>
    </w:p>
    <w:p>
      <w:pPr>
        <w:pStyle w:val="Normal"/>
        <w:jc w:val="both"/>
        <w:rPr/>
      </w:pPr>
      <w:r>
        <w:rPr>
          <w:lang w:val="sr-Latn-RS"/>
        </w:rPr>
        <w:tab/>
      </w:r>
      <w:r>
        <w:rPr>
          <w:b/>
          <w:bCs/>
          <w:lang w:val="sr-Latn-RS"/>
        </w:rPr>
        <w:t xml:space="preserve">Samostalnost </w:t>
      </w:r>
      <w:r>
        <w:rPr>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t xml:space="preserve"> </w:t>
      </w:r>
      <w:r>
        <w:rPr>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w:t>
      </w:r>
      <w:commentRangeStart w:id="19"/>
      <w:r>
        <w:rPr>
          <w:lang w:val="sr-Latn-RS"/>
        </w:rPr>
        <w:t>modela.</w:t>
      </w:r>
      <w:del w:id="105" w:author="Unknown Author" w:date="2016-09-29T10:04:00Z">
        <w:commentRangeEnd w:id="19"/>
        <w:r>
          <w:commentReference w:id="19"/>
        </w:r>
        <w:r>
          <w:rPr>
            <w:lang w:val="sr-Latn-RS"/>
          </w:rPr>
          <w:commentReference w:id="20"/>
        </w:r>
      </w:del>
    </w:p>
    <w:p>
      <w:pPr>
        <w:pStyle w:val="Normal"/>
        <w:jc w:val="both"/>
        <w:rPr/>
      </w:pPr>
      <w:r>
        <w:rPr>
          <w:lang w:val="sr-Latn-RS"/>
        </w:rPr>
        <w:tab/>
      </w:r>
      <w:r>
        <w:rPr>
          <w:b/>
          <w:bCs/>
          <w:lang w:val="sr-Latn-RS"/>
        </w:rPr>
        <w:t xml:space="preserve">Uopštenost </w:t>
      </w:r>
      <w:r>
        <w:rPr>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i/>
          <w:iCs/>
          <w:lang w:val="sr-Latn-RS"/>
        </w:rPr>
        <w:t>rep</w:t>
      </w:r>
      <w:r>
        <w:rPr>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lang w:val="sr-Latn-RS"/>
        </w:rPr>
      </w:pPr>
      <w:r>
        <w:rPr>
          <w:lang w:val="sr-Latn-RS"/>
        </w:rPr>
      </w:r>
    </w:p>
    <w:p>
      <w:pPr>
        <w:pStyle w:val="Normal"/>
        <w:jc w:val="both"/>
        <w:rPr>
          <w:lang w:val="sr-Latn-RS"/>
        </w:rPr>
      </w:pPr>
      <w:r>
        <w:rPr>
          <w:lang w:val="sr-Latn-RS"/>
        </w:rPr>
      </w:r>
    </w:p>
    <w:p>
      <w:pPr>
        <w:pStyle w:val="Normal"/>
        <w:jc w:val="both"/>
        <w:rPr/>
      </w:pPr>
      <w:r>
        <w:rPr>
          <w:b/>
          <w:bCs/>
          <w:lang w:val="sr-Latn-RS"/>
        </w:rPr>
        <w:t xml:space="preserve">4. </w:t>
      </w:r>
      <w:del w:id="106" w:author="Dinu Dragan" w:date="2016-09-22T10:52:00Z">
        <w:r>
          <w:rPr>
            <w:b/>
            <w:bCs/>
            <w:lang w:val="sr-Latn-RS"/>
          </w:rPr>
          <w:delText>Testiranje</w:delText>
        </w:r>
      </w:del>
      <w:ins w:id="107" w:author="Dinu Dragan" w:date="2016-09-22T10:52:00Z">
        <w:r>
          <w:rPr>
            <w:b/>
            <w:bCs/>
            <w:lang w:val="sr-Latn-RS"/>
          </w:rPr>
          <w:t>Korišćenje i proširivanje „Pinocchio“ programske biblioteke</w:t>
        </w:r>
      </w:ins>
    </w:p>
    <w:p>
      <w:pPr>
        <w:pStyle w:val="Normal"/>
        <w:jc w:val="both"/>
        <w:rPr>
          <w:lang w:val="sr-Latn-RS"/>
        </w:rPr>
      </w:pPr>
      <w:r>
        <w:rPr>
          <w:lang w:val="sr-Latn-RS"/>
        </w:rPr>
      </w:r>
    </w:p>
    <w:p>
      <w:pPr>
        <w:pStyle w:val="Normal"/>
        <w:jc w:val="both"/>
        <w:rPr/>
      </w:pPr>
      <w:r>
        <w:rPr>
          <w:lang w:val="sr-Latn-RS"/>
        </w:rPr>
        <w:tab/>
      </w:r>
      <w:commentRangeStart w:id="21"/>
      <w:r>
        <w:rPr>
          <w:lang w:val="sr-Latn-RS"/>
        </w:rPr>
        <w:t xml:space="preserve">Prethodno </w:t>
      </w:r>
      <w:r>
        <w:rPr>
          <w:lang w:val="sr-Latn-RS"/>
        </w:rPr>
      </w:r>
      <w:commentRangeEnd w:id="21"/>
      <w:r>
        <w:commentReference w:id="21"/>
      </w:r>
      <w:r>
        <w:rPr>
          <w:lang w:val="sr-Latn-RS"/>
        </w:rPr>
        <w:t xml:space="preserve">opisana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color w:val="2B91AF"/>
          <w:sz w:val="19"/>
          <w:highlight w:val="white"/>
          <w:lang w:val="sr-Latn-RS"/>
        </w:rPr>
        <w:t xml:space="preserve">PinocchioOutput </w:t>
      </w:r>
      <w:r>
        <w:rPr>
          <w:rFonts w:ascii="Consolas" w:hAnsi="Consolas"/>
          <w:color w:val="000000"/>
          <w:sz w:val="19"/>
          <w:highlight w:val="white"/>
          <w:lang w:val="sr-Latn-RS"/>
        </w:rPr>
        <w:t>autorig(</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 </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w:t>
      </w:r>
      <w:r>
        <w:rPr>
          <w:rFonts w:ascii="Consolas" w:hAnsi="Consolas"/>
          <w:color w:val="000000"/>
          <w:highlight w:val="white"/>
          <w:lang w:val="sr-Latn-RS"/>
        </w:rPr>
        <w:t xml:space="preserve">. </w:t>
      </w:r>
      <w:commentRangeStart w:id="22"/>
      <w:r>
        <w:rPr>
          <w:color w:val="000000"/>
          <w:highlight w:val="white"/>
          <w:lang w:val="sr-Latn-RS"/>
        </w:rPr>
        <w:t xml:space="preserve">Ova funkcija sve korake koje je potrebno izvršiti da bi se model izrigovao. </w:t>
      </w:r>
      <w:del w:id="108" w:author="Unknown Author" w:date="2016-09-29T10:05:00Z">
        <w:r>
          <w:rPr>
            <w:color w:val="000000"/>
            <w:highlight w:val="white"/>
            <w:lang w:val="sr-Latn-RS"/>
          </w:rPr>
          <w:commentReference w:id="23"/>
        </w:r>
      </w:del>
      <w:commentRangeEnd w:id="22"/>
      <w:r>
        <w:commentReference w:id="22"/>
      </w:r>
      <w:r>
        <w:rPr>
          <w:color w:val="000000"/>
          <w:highlight w:val="white"/>
          <w:lang w:val="sr-Latn-RS"/>
        </w:rPr>
        <w:t xml:space="preserve">Funkcija kao ulazne parametere uzima </w:t>
      </w:r>
      <w:r>
        <w:rPr>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  </w:t>
      </w:r>
      <w:r>
        <w:rPr>
          <w:color w:val="000000"/>
          <w:sz w:val="19"/>
          <w:highlight w:val="white"/>
          <w:lang w:val="sr-Latn-RS"/>
        </w:rPr>
        <w:t xml:space="preserve">, </w:t>
      </w:r>
      <w:del w:id="109" w:author="Dinu Dragan" w:date="2016-09-22T10:54:00Z">
        <w:r>
          <w:rPr>
            <w:color w:val="000000"/>
            <w:sz w:val="19"/>
            <w:highlight w:val="white"/>
            <w:lang w:val="sr-Latn-RS"/>
          </w:rPr>
          <w:delText>ili ti</w:delText>
        </w:r>
      </w:del>
      <w:ins w:id="110" w:author="Dinu Dragan" w:date="2016-09-22T10:54:00Z">
        <w:r>
          <w:rPr>
            <w:color w:val="000000"/>
            <w:highlight w:val="white"/>
            <w:lang w:val="sr-Latn-RS"/>
          </w:rPr>
          <w:t xml:space="preserve">što je </w:t>
        </w:r>
      </w:ins>
      <w:del w:id="111" w:author="Dinu Dragan" w:date="2016-09-22T10:54:00Z">
        <w:r>
          <w:rPr>
            <w:color w:val="000000"/>
            <w:highlight w:val="white"/>
            <w:lang w:val="sr-Latn-RS"/>
          </w:rPr>
          <w:delText xml:space="preserve"> </w:delText>
        </w:r>
      </w:del>
      <w:r>
        <w:rPr>
          <w:color w:val="000000"/>
          <w:highlight w:val="white"/>
          <w:lang w:val="sr-Latn-RS"/>
        </w:rPr>
        <w:t xml:space="preserve">model koji </w:t>
      </w:r>
      <w:r>
        <w:rPr>
          <w:highlight w:val="yellow"/>
          <w:lang w:val="sr-Latn-RS"/>
          <w:rPrChange w:id="0" w:author="Dinu Dragan" w:date="2016-09-22T10:54:00Z">
            <w:rPr>
              <w:highlight w:val="white"/>
              <w:color w:val="000000"/>
              <w:lang w:val="sr-Latn-RS"/>
            </w:rPr>
          </w:rPrChange>
        </w:rPr>
        <w:t xml:space="preserve">želimo </w:t>
      </w:r>
      <w:r>
        <w:rPr>
          <w:color w:val="000000"/>
          <w:highlight w:val="white"/>
          <w:lang w:val="sr-Latn-RS"/>
        </w:rPr>
        <w:t xml:space="preserve">da izrigujemo. Drugi parametar je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w:t>
      </w:r>
      <w:r>
        <w:rPr>
          <w:color w:val="000000"/>
          <w:highlight w:val="white"/>
          <w:lang w:val="sr-Latn-RS"/>
        </w:rPr>
        <w:t xml:space="preserve"> </w:t>
      </w:r>
      <w:del w:id="113" w:author="Dinu Dragan" w:date="2016-09-22T10:54:00Z">
        <w:r>
          <w:rPr>
            <w:color w:val="000000"/>
            <w:highlight w:val="white"/>
            <w:lang w:val="sr-Latn-RS"/>
          </w:rPr>
          <w:delText>ovaj parametar</w:delText>
        </w:r>
      </w:del>
      <w:ins w:id="114" w:author="Dinu Dragan" w:date="2016-09-22T10:54:00Z">
        <w:r>
          <w:rPr>
            <w:color w:val="000000"/>
            <w:highlight w:val="white"/>
            <w:lang w:val="sr-Latn-RS"/>
          </w:rPr>
          <w:t>koji</w:t>
        </w:r>
      </w:ins>
      <w:r>
        <w:rPr>
          <w:color w:val="000000"/>
          <w:highlight w:val="white"/>
          <w:lang w:val="sr-Latn-RS"/>
        </w:rPr>
        <w:t xml:space="preserve"> predstavlja tip skeletona koji će model poprimiti na kraju. K</w:t>
      </w:r>
      <w:r>
        <w:rPr>
          <w:lang w:val="sr-Latn-RS"/>
        </w:rPr>
        <w:t xml:space="preserve">lasa </w:t>
      </w:r>
      <w:r>
        <w:rPr>
          <w:rFonts w:ascii="Consolas" w:hAnsi="Consolas"/>
          <w:color w:val="2B91AF"/>
          <w:sz w:val="19"/>
          <w:highlight w:val="white"/>
          <w:lang w:val="sr-Latn-RS"/>
        </w:rPr>
        <w:t>Skeleton</w:t>
      </w:r>
      <w:r>
        <w:rPr>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lang w:val="sr-Latn-RS"/>
        </w:rPr>
      </w:pPr>
      <w:r>
        <w:rPr>
          <w:lang w:val="sr-Latn-RS"/>
        </w:rPr>
      </w:r>
    </w:p>
    <w:p>
      <w:pPr>
        <w:pStyle w:val="Normal"/>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8910" cy="1444625"/>
                    </a:xfrm>
                    <a:prstGeom prst="rect">
                      <a:avLst/>
                    </a:prstGeom>
                  </pic:spPr>
                </pic:pic>
              </a:graphicData>
            </a:graphic>
          </wp:anchor>
        </w:drawing>
      </w:r>
      <w:r>
        <w:rPr>
          <w:sz w:val="20"/>
          <w:szCs w:val="20"/>
        </w:rPr>
        <w:t>S</w:t>
      </w:r>
      <w:r>
        <w:rPr>
          <w:sz w:val="20"/>
          <w:szCs w:val="20"/>
        </w:rPr>
        <w:t>lika 3. Najjednostavniji na</w:t>
      </w:r>
      <w:r>
        <w:rPr>
          <w:sz w:val="20"/>
          <w:szCs w:val="20"/>
        </w:rPr>
        <w:commentReference w:id="24"/>
      </w:r>
      <w:r>
        <w:rPr>
          <w:sz w:val="20"/>
          <w:szCs w:val="20"/>
          <w:lang w:val="sr-Latn-RS"/>
        </w:rPr>
        <w:t>čin koišćenja biblioteke „Pinocchio“</w:t>
      </w:r>
    </w:p>
    <w:p>
      <w:pPr>
        <w:pStyle w:val="Normal"/>
        <w:jc w:val="center"/>
        <w:rPr>
          <w:lang w:val="sr-Latn-RS"/>
        </w:rPr>
      </w:pPr>
      <w:r>
        <w:rPr>
          <w:lang w:val="sr-Latn-RS"/>
        </w:rPr>
      </w:r>
    </w:p>
    <w:p>
      <w:pPr>
        <w:pStyle w:val="Normal"/>
        <w:jc w:val="both"/>
        <w:rPr>
          <w:b/>
          <w:b/>
          <w:bCs/>
          <w:lang w:val="sr-Latn-RS"/>
        </w:rPr>
      </w:pPr>
      <w:r>
        <w:rPr>
          <w:b/>
          <w:bCs/>
          <w:lang w:val="sr-Latn-RS"/>
        </w:rPr>
        <w:tab/>
      </w:r>
      <w:del w:id="115" w:author="Dinu Dragan" w:date="2016-09-22T10:56:00Z">
        <w:r>
          <w:rPr>
            <w:b/>
            <w:bCs/>
            <w:lang w:val="sr-Latn-RS"/>
          </w:rPr>
          <w:delText>Prethodno opisana f</w:delText>
        </w:r>
      </w:del>
      <w:ins w:id="116" w:author="Dinu Dragan" w:date="2016-09-22T10:56:00Z">
        <w:r>
          <w:rPr>
            <w:lang w:val="sr-Latn-RS"/>
          </w:rPr>
          <w:t>F</w:t>
        </w:r>
      </w:ins>
      <w:r>
        <w:rPr>
          <w:lang w:val="sr-Latn-RS"/>
        </w:rPr>
        <w:t>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pPr>
      <w:r>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378960"/>
                    </a:xfrm>
                    <a:prstGeom prst="rect">
                      <a:avLst/>
                    </a:prstGeom>
                  </pic:spPr>
                </pic:pic>
              </a:graphicData>
            </a:graphic>
          </wp:anchor>
        </w:drawing>
      </w:r>
      <w:r>
        <w:rPr>
          <w:sz w:val="20"/>
          <w:szCs w:val="20"/>
          <w:lang w:val="sr-Latn-RS"/>
        </w:rPr>
        <w:t>S</w:t>
      </w:r>
      <w:r>
        <w:rPr>
          <w:sz w:val="20"/>
          <w:szCs w:val="20"/>
          <w:lang w:val="sr-Latn-RS"/>
        </w:rPr>
        <w:t>lika 4. Autoriging funkcija</w:t>
      </w:r>
    </w:p>
    <w:p>
      <w:pPr>
        <w:pStyle w:val="Normal"/>
        <w:rPr>
          <w:b/>
          <w:b/>
          <w:bCs/>
          <w:lang w:val="sr-Latn-RS"/>
        </w:rPr>
      </w:pPr>
      <w:r>
        <w:rPr>
          <w:lang w:val="sr-Latn-RS"/>
        </w:rPr>
        <w:tab/>
      </w:r>
    </w:p>
    <w:p>
      <w:pPr>
        <w:pStyle w:val="Normal"/>
        <w:rPr/>
      </w:pPr>
      <w:r>
        <w:rPr/>
      </w:r>
    </w:p>
    <w:p>
      <w:pPr>
        <w:pStyle w:val="Normal"/>
        <w:jc w:val="both"/>
        <w:rPr>
          <w:b/>
          <w:b/>
          <w:bCs/>
          <w:lang w:val="sr-Latn-RS"/>
        </w:rPr>
      </w:pPr>
      <w:r>
        <w:rPr>
          <w:lang w:val="sr-Latn-RS"/>
        </w:rPr>
        <w:tab/>
      </w:r>
      <w:commentRangeStart w:id="25"/>
      <w:r>
        <w:rPr>
          <w:lang w:val="sr-Latn-RS"/>
        </w:rPr>
        <w:t>Aplikacja</w:t>
      </w:r>
      <w:r>
        <w:rPr>
          <w:lang w:val="sr-Latn-RS"/>
        </w:rPr>
      </w:r>
      <w:commentRangeEnd w:id="25"/>
      <w:r>
        <w:commentReference w:id="25"/>
      </w:r>
      <w:r>
        <w:rPr>
          <w:lang w:val="sr-Latn-RS"/>
        </w:rPr>
        <w:t xml:space="preserve"> koja je kreirana radi </w:t>
      </w:r>
      <w:commentRangeStart w:id="26"/>
      <w:r>
        <w:rPr>
          <w:lang w:val="sr-Latn-RS"/>
        </w:rPr>
        <w:t xml:space="preserve">testiranja </w:t>
      </w:r>
      <w:r>
        <w:rPr>
          <w:lang w:val="sr-Latn-RS"/>
        </w:rPr>
      </w:r>
      <w:commentRangeEnd w:id="26"/>
      <w:r>
        <w:commentReference w:id="26"/>
      </w:r>
      <w:r>
        <w:rPr>
          <w:lang w:val="sr-Latn-RS"/>
        </w:rPr>
        <w:t>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370580" cy="2995295"/>
                    </a:xfrm>
                    <a:prstGeom prst="rect">
                      <a:avLst/>
                    </a:prstGeom>
                  </pic:spPr>
                </pic:pic>
              </a:graphicData>
            </a:graphic>
          </wp:anchor>
        </w:drawing>
      </w:r>
      <w:r>
        <w:rPr>
          <w:sz w:val="20"/>
          <w:szCs w:val="20"/>
          <w:lang w:val="sr-Latn-RS"/>
        </w:rPr>
        <w:t>S</w:t>
      </w:r>
      <w:r>
        <w:rPr>
          <w:sz w:val="20"/>
          <w:szCs w:val="20"/>
          <w:lang w:val="sr-Latn-RS"/>
        </w:rPr>
        <w:t xml:space="preserve">lika 4. Interfejs aplikacija za autorigovanje modela pomoću Pinocchio </w:t>
      </w:r>
      <w:commentRangeStart w:id="27"/>
      <w:r>
        <w:rPr>
          <w:sz w:val="20"/>
          <w:szCs w:val="20"/>
          <w:lang w:val="sr-Latn-RS"/>
        </w:rPr>
        <w:t>biblioteke</w:t>
      </w:r>
      <w:commentRangeEnd w:id="27"/>
      <w:r>
        <w:commentReference w:id="27"/>
      </w:r>
      <w:r>
        <w:rPr>
          <w:sz w:val="20"/>
          <w:szCs w:val="20"/>
          <w:lang w:val="sr-Latn-RS"/>
        </w:rPr>
      </w:r>
    </w:p>
    <w:p>
      <w:pPr>
        <w:pStyle w:val="Normal"/>
        <w:jc w:val="center"/>
        <w:rPr/>
      </w:pPr>
      <w:r>
        <w:rPr/>
      </w:r>
    </w:p>
    <w:p>
      <w:pPr>
        <w:pStyle w:val="Normal"/>
        <w:jc w:val="both"/>
        <w:rPr>
          <w:b/>
          <w:b/>
          <w:bCs/>
          <w:lang w:val="sr-Latn-RS"/>
        </w:rPr>
      </w:pPr>
      <w:r>
        <w:rPr>
          <w:b/>
          <w:bCs/>
          <w:lang w:val="sr-Latn-RS"/>
        </w:rPr>
        <w:tab/>
      </w:r>
      <w:r>
        <w:rPr>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lang w:val="sr-Latn-RS"/>
        </w:rPr>
      </w:pPr>
      <w:r>
        <w:rPr>
          <w:b/>
          <w:bCs/>
          <w:lang w:val="sr-Latn-RS"/>
        </w:rPr>
      </w:r>
    </w:p>
    <w:p>
      <w:pPr>
        <w:pStyle w:val="Normal"/>
        <w:jc w:val="both"/>
        <w:rPr/>
      </w:pPr>
      <w:r>
        <w:rPr>
          <w:b/>
          <w:bCs/>
          <w:lang w:val="sr-Latn-RS"/>
        </w:rPr>
        <w:t>5. Zaključak</w:t>
      </w:r>
    </w:p>
    <w:p>
      <w:pPr>
        <w:pStyle w:val="Normal"/>
        <w:jc w:val="both"/>
        <w:rPr>
          <w:b/>
          <w:b/>
          <w:bCs/>
          <w:lang w:val="sr-Latn-RS"/>
        </w:rPr>
      </w:pPr>
      <w:r>
        <w:rPr>
          <w:b/>
          <w:bCs/>
          <w:lang w:val="sr-Latn-RS"/>
        </w:rPr>
      </w:r>
    </w:p>
    <w:p>
      <w:pPr>
        <w:pStyle w:val="Normal"/>
        <w:jc w:val="both"/>
        <w:rPr>
          <w:lang w:val="sr-Latn-RS"/>
        </w:rPr>
      </w:pPr>
      <w:r>
        <w:rPr>
          <w:b/>
          <w:bCs/>
          <w:lang w:val="sr-Latn-RS"/>
        </w:rPr>
        <w:tab/>
      </w:r>
      <w:del w:id="117" w:author="Dinu Dragan" w:date="2016-09-22T11:07:00Z">
        <w:r>
          <w:rPr>
            <w:b/>
            <w:bCs/>
            <w:lang w:val="sr-Latn-RS"/>
          </w:rPr>
          <w:delText xml:space="preserve">Testirana biblioteka je trenutno limitirana na karaktere sa dve noge, </w:delText>
        </w:r>
      </w:del>
      <w:del w:id="118" w:author="Dinu Dragan" w:date="2016-09-22T11:06:00Z">
        <w:r>
          <w:rPr>
            <w:b/>
            <w:bCs/>
            <w:lang w:val="sr-Latn-RS"/>
          </w:rPr>
          <w:delText xml:space="preserve"> </w:delText>
        </w:r>
      </w:del>
      <w:del w:id="119" w:author="Dinu Dragan" w:date="2016-09-22T11:07:00Z">
        <w:r>
          <w:rPr>
            <w:b/>
            <w:bCs/>
            <w:lang w:val="sr-Latn-RS"/>
          </w:rPr>
          <w:delText>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delText>
        </w:r>
      </w:del>
    </w:p>
    <w:p>
      <w:pPr>
        <w:pStyle w:val="Normal"/>
        <w:jc w:val="both"/>
        <w:rPr/>
      </w:pPr>
      <w:r>
        <w:rPr>
          <w:lang w:val="sr-Latn-RS"/>
        </w:rPr>
        <w:tab/>
        <w:t xml:space="preserve">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w:t>
      </w:r>
      <w:r>
        <w:rPr>
          <w:highlight w:val="yellow"/>
          <w:lang w:val="sr-Latn-RS"/>
          <w:rPrChange w:id="0" w:author="Dinu Dragan" w:date="2016-09-22T11:07:00Z">
            <w:rPr>
              <w:lang w:val="sr-Latn-RS"/>
            </w:rPr>
          </w:rPrChange>
        </w:rPr>
        <w:t>smo je ocenili</w:t>
      </w:r>
      <w:r>
        <w:rPr>
          <w:lang w:val="sr-Latn-RS"/>
        </w:rPr>
        <w:t xml:space="preserve"> na tri prethodno definisana aspekta, preformanse, uopštenost i samostalnost. Potom je opisan i dat primer njene primene i opisani zaključci do kojih se </w:t>
      </w:r>
      <w:commentRangeStart w:id="28"/>
      <w:r>
        <w:rPr>
          <w:lang w:val="sr-Latn-RS"/>
        </w:rPr>
        <w:t>došlo</w:t>
      </w:r>
      <w:r>
        <w:rPr>
          <w:lang w:val="sr-Latn-RS"/>
        </w:rPr>
      </w:r>
      <w:commentRangeEnd w:id="28"/>
      <w:r>
        <w:commentReference w:id="28"/>
      </w:r>
      <w:r>
        <w:rPr>
          <w:lang w:val="sr-Latn-RS"/>
        </w:rPr>
        <w:t>.</w:t>
      </w:r>
    </w:p>
    <w:p>
      <w:pPr>
        <w:pStyle w:val="Normal"/>
        <w:jc w:val="both"/>
        <w:rPr>
          <w:b/>
          <w:b/>
          <w:bCs/>
          <w:lang w:val="sr-Latn-RS"/>
        </w:rPr>
      </w:pPr>
      <w:ins w:id="121" w:author="Dinu Dragan" w:date="2016-09-22T11:08:00Z">
        <w:r>
          <w:rPr>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ins>
    </w:p>
    <w:p>
      <w:pPr>
        <w:pStyle w:val="Normal"/>
        <w:jc w:val="both"/>
        <w:rPr>
          <w:b/>
          <w:b/>
          <w:bCs/>
          <w:lang w:val="sr-Latn-RS"/>
        </w:rPr>
      </w:pPr>
      <w:r>
        <w:rPr>
          <w:b/>
          <w:bCs/>
          <w:lang w:val="sr-Latn-RS"/>
        </w:rPr>
      </w:r>
    </w:p>
    <w:p>
      <w:pPr>
        <w:pStyle w:val="Normal"/>
        <w:jc w:val="both"/>
        <w:rPr>
          <w:b/>
          <w:b/>
          <w:bCs/>
          <w:lang w:val="sr-Latn-RS"/>
        </w:rPr>
      </w:pPr>
      <w:r>
        <w:rPr>
          <w:b/>
          <w:bCs/>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lang w:val="sr-Latn-RS"/>
        </w:rPr>
      </w:pPr>
      <w:r>
        <w:rPr>
          <w:lang w:val="sr-Latn-RS"/>
        </w:rPr>
      </w:r>
    </w:p>
    <w:p>
      <w:pPr>
        <w:pStyle w:val="Normal"/>
        <w:jc w:val="both"/>
        <w:rPr/>
      </w:pPr>
      <w:r>
        <w:rPr>
          <w:b/>
          <w:bCs/>
          <w:lang w:val="sr-Latn-RS"/>
        </w:rPr>
        <w:t>6. Literatura</w:t>
      </w:r>
    </w:p>
    <w:p>
      <w:pPr>
        <w:pStyle w:val="Normal"/>
        <w:jc w:val="both"/>
        <w:rPr>
          <w:lang w:val="sr-Latn-RS"/>
        </w:rPr>
      </w:pPr>
      <w:r>
        <w:rPr>
          <w:lang w:val="sr-Latn-RS"/>
        </w:rPr>
      </w:r>
    </w:p>
    <w:p>
      <w:pPr>
        <w:pStyle w:val="Normal"/>
        <w:jc w:val="both"/>
        <w:rPr/>
      </w:pPr>
      <w:r>
        <w:rPr>
          <w:lang w:val="sr-Latn-RS"/>
        </w:rPr>
        <w:t>[1] Ilya Baran and Jovan Popovi´c. Automatic rigging and animation of 3d characters. ACM Trans. Graph., 26(3), July 2007</w:t>
      </w:r>
      <w:commentRangeStart w:id="29"/>
      <w:r>
        <w:rPr>
          <w:lang w:val="sr-Latn-RS"/>
        </w:rPr>
        <w:t>.</w:t>
      </w:r>
      <w:r>
        <w:rPr>
          <w:lang w:val="sr-Latn-RS"/>
        </w:rPr>
      </w:r>
      <w:commentRangeEnd w:id="29"/>
      <w:r>
        <w:commentReference w:id="29"/>
      </w:r>
      <w:r>
        <w:rPr>
          <w:lang w:val="sr-Latn-RS"/>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inu Dragan" w:date="2016-09-22T11:13:00Z" w:initials="DD">
    <w:p>
      <w:r>
        <w:rPr/>
        <w:t>Prebaci ovo u latinicu</w:t>
      </w:r>
    </w:p>
    <w:p>
      <w:r>
        <w:rPr/>
      </w:r>
    </w:p>
    <w:p>
      <w:r>
        <w:rPr/>
      </w:r>
    </w:p>
  </w:comment>
  <w:comment w:id="1" w:author="Dinu Dragan" w:date="2016-09-22T11:13:00Z" w:initials="DD">
    <w:p>
      <w:r>
        <w:rPr/>
        <w:t>Proširi bliblioteku svugde sa programska</w:t>
      </w:r>
    </w:p>
    <w:p>
      <w:r>
        <w:rPr/>
      </w:r>
    </w:p>
    <w:p>
      <w:r>
        <w:rPr/>
      </w:r>
    </w:p>
  </w:comment>
  <w:comment w:id="2" w:author="" w:date="0-00-00T00:00:00Z" w:initials="">
    <w:p>
      <w:r>
        <w:rPr/>
      </w:r>
    </w:p>
    <w:p>
      <w:r>
        <w:rPr/>
      </w:r>
    </w:p>
  </w:comment>
  <w:comment w:id="3" w:author="Dinu Dragan" w:date="2016-09-22T11:13:00Z" w:initials="DD">
    <w:p>
      <w:r>
        <w:rPr/>
        <w:t>Radu biće proučena programska biblioteka</w:t>
      </w:r>
    </w:p>
    <w:p>
      <w:r>
        <w:rPr/>
      </w:r>
    </w:p>
    <w:p>
      <w:r>
        <w:rPr/>
      </w:r>
    </w:p>
    <w:p>
      <w:r>
        <w:rPr/>
      </w:r>
    </w:p>
  </w:comment>
  <w:comment w:id="4" w:author="" w:date="0-00-00T00:00:00Z" w:initials="">
    <w:p>
      <w:r>
        <w:rPr/>
      </w:r>
    </w:p>
    <w:p>
      <w:r>
        <w:rPr/>
      </w:r>
    </w:p>
  </w:comment>
  <w:comment w:id="5" w:author="Dinu Dragan" w:date="2016-09-22T11:13:00Z" w:initials="DD">
    <w:p>
      <w:r>
        <w:rPr/>
        <w:t>Misliš na izvršavanje ili procesiranje, preformuliši ovo malo</w:t>
      </w:r>
    </w:p>
    <w:p>
      <w:r>
        <w:rPr/>
      </w:r>
    </w:p>
    <w:p>
      <w:r>
        <w:rPr/>
      </w:r>
    </w:p>
  </w:comment>
  <w:comment w:id="6" w:author="" w:date="0-00-00T00:00:00Z" w:initials="">
    <w:p>
      <w:r>
        <w:rPr/>
      </w:r>
    </w:p>
    <w:p>
      <w:r>
        <w:rPr/>
      </w:r>
    </w:p>
  </w:comment>
  <w:comment w:id="7" w:author="Dinu Dragan" w:date="2016-09-22T11:13:00Z" w:initials="DD">
    <w:p>
      <w:r>
        <w:rPr/>
        <w:t>Objasniti da se pinokio trenutno koristi kroz komandu liniju, da je napisana 2007, I da je potrebno prilagoditi je da radi u 2016, tj na Win 10 I sa grafičkim korisiničkim interfejsom tako da omogući unošenje više meševa I njihovo rigovanje a da podešavnje parametara mora biti olakšano</w:t>
      </w:r>
    </w:p>
    <w:p>
      <w:r>
        <w:rPr/>
      </w:r>
    </w:p>
    <w:p>
      <w:r>
        <w:rPr/>
      </w:r>
    </w:p>
  </w:comment>
  <w:comment w:id="8" w:author="Dinu Dragan" w:date="2016-09-22T11:13:00Z" w:initials="DD">
    <w:p>
      <w:r>
        <w:rPr/>
        <w:t>Daj ovde neku referencu</w:t>
      </w:r>
    </w:p>
    <w:p>
      <w:r>
        <w:rPr/>
      </w:r>
    </w:p>
    <w:p>
      <w:r>
        <w:rPr/>
      </w:r>
    </w:p>
  </w:comment>
  <w:comment w:id="9" w:author="" w:date="0-00-00T00:00:00Z" w:initials="">
    <w:p>
      <w:r>
        <w:rPr/>
      </w:r>
    </w:p>
    <w:p>
      <w:r>
        <w:rPr/>
      </w:r>
    </w:p>
  </w:comment>
  <w:comment w:id="10" w:author="Dinu Dragan" w:date="2016-09-22T11:13:00Z" w:initials="DD">
    <w:p>
      <w:r>
        <w:rPr/>
        <w:t>Ipak bih ovo malo detaljnije opisao, tj. Bar još po jedna, dve rečenice</w:t>
      </w:r>
    </w:p>
    <w:p>
      <w:r>
        <w:rPr/>
      </w:r>
    </w:p>
    <w:p>
      <w:r>
        <w:rPr/>
      </w:r>
    </w:p>
  </w:comment>
  <w:comment w:id="11" w:author="Dinu Dragan" w:date="2016-09-22T11:13:00Z" w:initials="DD">
    <w:p>
      <w:r>
        <w:rPr/>
        <w:t>Skelet ili skeleton? Odluči se I guraj samo jedan</w:t>
      </w:r>
    </w:p>
    <w:p>
      <w:r>
        <w:rPr/>
      </w:r>
    </w:p>
    <w:p>
      <w:r>
        <w:rPr/>
      </w:r>
    </w:p>
  </w:comment>
  <w:comment w:id="12" w:author="" w:date="0-00-00T00:00:00Z" w:initials="">
    <w:p>
      <w:r>
        <w:rPr/>
      </w:r>
    </w:p>
    <w:p>
      <w:r>
        <w:rPr/>
      </w:r>
    </w:p>
  </w:comment>
  <w:comment w:id="13" w:author="Dinu Dragan" w:date="2016-09-22T11:13:00Z" w:initials="DD">
    <w:p>
      <w:r>
        <w:rPr/>
        <w:t>Možda dodati sliku sa algoritmom.</w:t>
      </w:r>
    </w:p>
    <w:p>
      <w:r>
        <w:rPr/>
      </w:r>
    </w:p>
    <w:p>
      <w:r>
        <w:rPr/>
      </w:r>
    </w:p>
  </w:comment>
  <w:comment w:id="15" w:author="Dinu Dragan" w:date="2016-09-22T11:13:00Z" w:initials="DD">
    <w:p>
      <w:r>
        <w:rPr/>
        <w:t>Ne razumem ovu rečenicu.</w:t>
      </w:r>
    </w:p>
    <w:p>
      <w:r>
        <w:rPr/>
      </w:r>
    </w:p>
    <w:p>
      <w:r>
        <w:rPr/>
      </w:r>
    </w:p>
  </w:comment>
  <w:comment w:id="17" w:author="Dinu Dragan" w:date="2016-09-22T11:13:00Z" w:initials="DD">
    <w:p>
      <w:r>
        <w:rPr/>
        <w:t>Ovo mi nije najjasnije, možda da malo bolje objasniš?</w:t>
      </w:r>
    </w:p>
    <w:p>
      <w:r>
        <w:rPr/>
      </w:r>
    </w:p>
    <w:p>
      <w:r>
        <w:rPr/>
        <w:t>Takođe, dobro bi bilo I ovde dati neku sliku. U smislu kako izgleda meš u jednoj poziciji, zatim u drugoj I ukazati na to šta je skinning odradio…</w:t>
      </w:r>
    </w:p>
    <w:p>
      <w:r>
        <w:rPr/>
      </w:r>
    </w:p>
    <w:p>
      <w:r>
        <w:rPr/>
      </w:r>
    </w:p>
  </w:comment>
  <w:comment w:id="18" w:author="Dinu Dragan" w:date="2016-09-22T11:13:00Z" w:initials="DD">
    <w:p>
      <w:r>
        <w:rPr/>
        <w:t>A koliko bi vremena trebalo da se to uradi ručno?</w:t>
      </w:r>
    </w:p>
    <w:p>
      <w:r>
        <w:rPr/>
      </w:r>
    </w:p>
    <w:p>
      <w:r>
        <w:rPr/>
        <w:t>Iz ovog ništa nismo saznali osim suvih podataka, ali ne znamo da li je ova performansa ok ili.</w:t>
      </w:r>
    </w:p>
    <w:p>
      <w:r>
        <w:rPr/>
      </w:r>
    </w:p>
    <w:p>
      <w:r>
        <w:rPr/>
        <w:t>Možda neki grafikon koji će za svaki model pokazati odnos vreme procesiranja / broj poligona.</w:t>
      </w:r>
    </w:p>
    <w:p>
      <w:r>
        <w:rPr/>
      </w:r>
    </w:p>
    <w:p>
      <w:r>
        <w:rPr/>
      </w:r>
    </w:p>
  </w:comment>
  <w:comment w:id="20" w:author="Dinu Dragan" w:date="2016-09-22T11:13:00Z" w:initials="DD">
    <w:p>
      <w:r>
        <w:rPr/>
        <w:t>Daj primer kroz slike. Npr. Na jednoj slici meš koji je loš za autorigovanje u Pinokiju I rezultat rigovanja, na drugoj dobar meš I rezultat rigovanja</w:t>
      </w:r>
    </w:p>
    <w:p>
      <w:r>
        <w:rPr/>
      </w:r>
    </w:p>
    <w:p>
      <w:r>
        <w:rPr/>
      </w:r>
    </w:p>
  </w:comment>
  <w:comment w:id="21" w:author="Dinu Dragan" w:date="2016-09-22T11:13:00Z" w:initials="DD">
    <w:p>
      <w:r>
        <w:rPr/>
        <w:t>Obavezno opiši I šta si sve uradio da to nateraš da proradi</w:t>
      </w:r>
    </w:p>
    <w:p>
      <w:r>
        <w:rPr/>
      </w:r>
    </w:p>
    <w:p>
      <w:r>
        <w:rPr/>
      </w:r>
    </w:p>
  </w:comment>
  <w:comment w:id="23" w:author="Dinu Dragan" w:date="2016-09-22T11:13:00Z" w:initials="DD">
    <w:p>
      <w:r>
        <w:rPr/>
        <w:t>Nije mi jasna rečenica</w:t>
      </w:r>
    </w:p>
    <w:p>
      <w:r>
        <w:rPr/>
      </w:r>
    </w:p>
    <w:p>
      <w:r>
        <w:rPr/>
      </w:r>
    </w:p>
  </w:comment>
  <w:comment w:id="24" w:author="Dinu Dragan" w:date="2016-09-22T11:13:00Z" w:initials="DD">
    <w:p>
      <w:r>
        <w:rPr/>
        <w:t>Formatiraj sliku (tekst je prevelik).</w:t>
      </w:r>
    </w:p>
    <w:p>
      <w:r>
        <w:rPr/>
        <w:t>Nemoj kod da kopiraš kao sliku, nego ga ubaci kao tekst, pa ga formitar lepo unutar teksta. Ovako je suviše mutan.</w:t>
      </w:r>
    </w:p>
    <w:p>
      <w:r>
        <w:rPr/>
      </w:r>
    </w:p>
    <w:p>
      <w:r>
        <w:rPr/>
      </w:r>
    </w:p>
  </w:comment>
  <w:comment w:id="25" w:author="Dinu Dragan" w:date="2016-09-22T11:13:00Z" w:initials="DD">
    <w:p>
      <w:r>
        <w:rPr/>
        <w:t xml:space="preserve">Dodaj opis kako se </w:t>
      </w:r>
      <w:r>
        <w:rPr>
          <w:sz w:val="24"/>
          <w:szCs w:val="24"/>
          <w:lang w:val="sr-Latn-RS"/>
        </w:rPr>
        <w:t>„Pinocchio“</w:t>
      </w:r>
      <w:r>
        <w:rPr>
          <w:lang w:val="sr-Latn-RS"/>
        </w:rPr>
        <w:t xml:space="preserve"> koristi, detaljan opis svih naredbi komandne linije i objasni šta je mana ovog pristupa i zašto</w:t>
      </w:r>
    </w:p>
    <w:p>
      <w:r>
        <w:rPr/>
      </w:r>
    </w:p>
    <w:p>
      <w:r>
        <w:rPr/>
      </w:r>
    </w:p>
  </w:comment>
  <w:comment w:id="26" w:author="Dinu Dragan" w:date="2016-09-22T11:13:00Z" w:initials="DD">
    <w:p>
      <w:r>
        <w:rPr/>
        <w:t xml:space="preserve">Nikako testiranje. Nismo to prijavili kao seminarski već, wrapper oko </w:t>
      </w:r>
      <w:r>
        <w:rPr>
          <w:sz w:val="24"/>
          <w:szCs w:val="24"/>
          <w:lang w:val="sr-Latn-RS"/>
        </w:rPr>
        <w:t>„Pinocchio“</w:t>
      </w:r>
      <w:r>
        <w:rPr>
          <w:lang w:val="sr-Latn-RS"/>
        </w:rPr>
        <w:t xml:space="preserve"> programske biblioteke, tako da modifikuj ovo sve u tom maniru</w:t>
      </w:r>
      <w:r>
        <w:rPr/>
        <w:t xml:space="preserve"> </w:t>
      </w:r>
    </w:p>
    <w:p>
      <w:r>
        <w:rPr/>
      </w:r>
    </w:p>
    <w:p>
      <w:r>
        <w:rPr/>
      </w:r>
    </w:p>
  </w:comment>
  <w:comment w:id="27" w:author="Dinu Dragan" w:date="2016-09-22T11:13:00Z" w:initials="DD">
    <w:p>
      <w:r>
        <w:rPr/>
        <w:t>A kako više meša da rigujemo? Izmeni tako da mogu da dodajem meševe u listu, da za svaki meš podesim njegove parametre I da pokrenem rigovanje svih njih.</w:t>
      </w:r>
    </w:p>
    <w:p>
      <w:r>
        <w:rPr/>
      </w:r>
    </w:p>
    <w:p>
      <w:r>
        <w:rPr/>
        <w:t>Daj I jednu sliku u kojoj ćeš prikazati rezultat rigovanja.</w:t>
      </w:r>
    </w:p>
    <w:p>
      <w:r>
        <w:rPr/>
      </w:r>
    </w:p>
    <w:p>
      <w:r>
        <w:rPr/>
        <w:t>Takođe, uključi I ceo kod onoga što si uradio?</w:t>
      </w:r>
    </w:p>
    <w:p>
      <w:r>
        <w:rPr/>
      </w:r>
    </w:p>
    <w:p>
      <w:r>
        <w:rPr/>
      </w:r>
    </w:p>
  </w:comment>
  <w:comment w:id="28" w:author="Dinu Dragan" w:date="2016-09-22T11:13:00Z" w:initials="DD">
    <w:p>
      <w:r>
        <w:rPr/>
        <w:t>Daj ti naše zaključke I rezultate tvog rada a zatim daj tvoje mišljenje o tome gde se može primeniti</w:t>
      </w:r>
    </w:p>
    <w:p>
      <w:r>
        <w:rPr/>
      </w:r>
    </w:p>
    <w:p>
      <w:r>
        <w:rPr/>
        <w:t>Mislim da je sledeći pasus prevod njihov zaključka.</w:t>
      </w:r>
    </w:p>
    <w:p>
      <w:r>
        <w:rPr/>
      </w:r>
    </w:p>
    <w:p>
      <w:r>
        <w:rPr/>
      </w:r>
    </w:p>
  </w:comment>
  <w:comment w:id="29" w:author="Dinu Dragan" w:date="2016-09-22T11:13:00Z" w:initials="DD">
    <w:p>
      <w:r>
        <w:rPr/>
        <w:t>Barem još dve reference</w:t>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0b4f8a"/>
    <w:rPr>
      <w:rFonts w:ascii="Tahoma" w:hAnsi="Tahoma" w:cs="Mangal"/>
      <w:color w:val="00000A"/>
      <w:sz w:val="16"/>
      <w:szCs w:val="14"/>
    </w:rPr>
  </w:style>
  <w:style w:type="character" w:styleId="Annotationreference">
    <w:name w:val="annotation reference"/>
    <w:basedOn w:val="DefaultParagraphFont"/>
    <w:uiPriority w:val="99"/>
    <w:semiHidden/>
    <w:unhideWhenUsed/>
    <w:qFormat/>
    <w:rsid w:val="000b4f8a"/>
    <w:rPr>
      <w:sz w:val="16"/>
      <w:szCs w:val="16"/>
    </w:rPr>
  </w:style>
  <w:style w:type="character" w:styleId="CommentTextChar" w:customStyle="1">
    <w:name w:val="Comment Text Char"/>
    <w:basedOn w:val="DefaultParagraphFont"/>
    <w:link w:val="CommentText"/>
    <w:uiPriority w:val="99"/>
    <w:semiHidden/>
    <w:qFormat/>
    <w:rsid w:val="000b4f8a"/>
    <w:rPr>
      <w:rFonts w:cs="Mangal"/>
      <w:color w:val="00000A"/>
      <w:szCs w:val="18"/>
    </w:rPr>
  </w:style>
  <w:style w:type="character" w:styleId="CommentSubjectChar" w:customStyle="1">
    <w:name w:val="Comment Subject Char"/>
    <w:basedOn w:val="CommentTextChar"/>
    <w:link w:val="CommentSubject"/>
    <w:uiPriority w:val="99"/>
    <w:semiHidden/>
    <w:qFormat/>
    <w:rsid w:val="000b4f8a"/>
    <w:rPr>
      <w:rFonts w:cs="Mangal"/>
      <w:b/>
      <w:bCs/>
      <w:color w:val="00000A"/>
      <w:szCs w:val="18"/>
    </w:rPr>
  </w:style>
  <w:style w:type="character" w:styleId="ListLabel8">
    <w:name w:val="ListLabel 8"/>
    <w:qFormat/>
    <w:rPr>
      <w:rFonts w:cs="OpenSymbol"/>
    </w:rPr>
  </w:style>
  <w:style w:type="character" w:styleId="ListLabel9">
    <w:name w:val="ListLabel 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0b4f8a"/>
    <w:pPr/>
    <w:rPr>
      <w:rFonts w:ascii="Tahoma" w:hAnsi="Tahoma" w:cs="Mangal"/>
      <w:sz w:val="16"/>
      <w:szCs w:val="14"/>
    </w:rPr>
  </w:style>
  <w:style w:type="paragraph" w:styleId="Annotationtext">
    <w:name w:val="annotation text"/>
    <w:basedOn w:val="Normal"/>
    <w:link w:val="CommentTextChar"/>
    <w:uiPriority w:val="99"/>
    <w:semiHidden/>
    <w:unhideWhenUsed/>
    <w:qFormat/>
    <w:rsid w:val="000b4f8a"/>
    <w:pPr/>
    <w:rPr>
      <w:rFonts w:cs="Mangal"/>
      <w:sz w:val="20"/>
      <w:szCs w:val="18"/>
    </w:rPr>
  </w:style>
  <w:style w:type="paragraph" w:styleId="Annotationsubject">
    <w:name w:val="annotation subject"/>
    <w:basedOn w:val="Annotationtext"/>
    <w:link w:val="CommentSubjectChar"/>
    <w:uiPriority w:val="99"/>
    <w:semiHidden/>
    <w:unhideWhenUsed/>
    <w:qFormat/>
    <w:rsid w:val="000b4f8a"/>
    <w:pPr/>
    <w:rPr>
      <w:b/>
      <w:bCs/>
    </w:rPr>
  </w:style>
  <w:style w:type="paragraph" w:styleId="Tekst" w:customStyle="1">
    <w:name w:val="Tekst"/>
    <w:basedOn w:val="Normal"/>
    <w:qFormat/>
    <w:rsid w:val="007d3c68"/>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Application>LibreOffice/5.0.2.2$Windows_X86_64 LibreOffice_project/37b43f919e4de5eeaca9b9755ed688758a8251fe</Application>
  <Paragraphs>59</Paragraphs>
  <Company>FTN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2016-08-28T14:08:00Z</dcterms:created>
  <dc:language>en-US</dc:language>
  <dcterms:modified xsi:type="dcterms:W3CDTF">2016-09-29T12:12:13Z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FTN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